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r>
        <w:rPr>
          <w:noProof/>
        </w:rPr>
        <w:drawing>
          <wp:inline distT="0" distB="0" distL="0" distR="0">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F634FA" w:rsidP="005C6DAF">
      <w:pPr>
        <w:rPr>
          <w:b/>
          <w:sz w:val="48"/>
          <w:szCs w:val="48"/>
          <w:lang w:val="fr-FR"/>
        </w:rPr>
      </w:pPr>
      <w:r>
        <w:rPr>
          <w:b/>
          <w:sz w:val="48"/>
          <w:szCs w:val="48"/>
          <w:lang w:val="fr-FR"/>
        </w:rPr>
        <w:t>PEACE TRACK</w:t>
      </w:r>
      <w:r w:rsidRPr="005C6DAF">
        <w:rPr>
          <w:b/>
          <w:sz w:val="48"/>
          <w:szCs w:val="48"/>
          <w:lang w:val="fr-FR"/>
        </w:rPr>
        <w:t xml:space="preserve"> </w:t>
      </w:r>
      <w:r w:rsidR="005C6DAF" w:rsidRPr="005C6DAF">
        <w:rPr>
          <w:b/>
          <w:sz w:val="48"/>
          <w:szCs w:val="48"/>
          <w:lang w:val="fr-FR"/>
        </w:rPr>
        <w:t>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p>
    <w:p w:rsidR="005623A8" w:rsidRDefault="005623A8" w:rsidP="00D116EB">
      <w:pPr>
        <w:rPr>
          <w:b/>
        </w:rPr>
      </w:pPr>
    </w:p>
    <w:p w:rsidR="00D97968" w:rsidRDefault="00D97968" w:rsidP="00D97968">
      <w:pPr>
        <w:pStyle w:val="Heading1"/>
      </w:pPr>
      <w:bookmarkStart w:id="0" w:name="_Toc385834874"/>
      <w:r>
        <w:t>DOCUMENT CHANGE CONTROL</w:t>
      </w:r>
      <w:bookmarkEnd w:id="0"/>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EB694E" w:rsidP="00D97968">
            <w:pPr>
              <w:rPr>
                <w:rFonts w:cs="Arial"/>
                <w:sz w:val="18"/>
                <w:szCs w:val="18"/>
              </w:rPr>
            </w:pPr>
            <w:r>
              <w:rPr>
                <w:rFonts w:cs="Arial"/>
                <w:sz w:val="18"/>
                <w:szCs w:val="18"/>
              </w:rPr>
              <w:t>0.2</w:t>
            </w:r>
          </w:p>
        </w:tc>
        <w:tc>
          <w:tcPr>
            <w:tcW w:w="1530" w:type="dxa"/>
          </w:tcPr>
          <w:p w:rsidR="00D97968" w:rsidRPr="00265689" w:rsidRDefault="00EB694E" w:rsidP="00D97968">
            <w:pPr>
              <w:rPr>
                <w:rFonts w:cs="Arial"/>
                <w:sz w:val="18"/>
                <w:szCs w:val="18"/>
              </w:rPr>
            </w:pPr>
            <w:r>
              <w:rPr>
                <w:rFonts w:cs="Arial"/>
                <w:sz w:val="18"/>
                <w:szCs w:val="18"/>
              </w:rPr>
              <w:t>4/15/2014</w:t>
            </w:r>
          </w:p>
        </w:tc>
        <w:tc>
          <w:tcPr>
            <w:tcW w:w="1530" w:type="dxa"/>
          </w:tcPr>
          <w:p w:rsidR="00D97968" w:rsidRPr="00265689" w:rsidRDefault="00EB694E" w:rsidP="00D97968">
            <w:pPr>
              <w:rPr>
                <w:rFonts w:cs="Arial"/>
                <w:sz w:val="18"/>
                <w:szCs w:val="18"/>
              </w:rPr>
            </w:pPr>
            <w:r>
              <w:rPr>
                <w:rFonts w:cs="Arial"/>
                <w:sz w:val="18"/>
                <w:szCs w:val="18"/>
              </w:rPr>
              <w:t>M. McAllister</w:t>
            </w:r>
          </w:p>
        </w:tc>
        <w:tc>
          <w:tcPr>
            <w:tcW w:w="5490" w:type="dxa"/>
          </w:tcPr>
          <w:p w:rsidR="00D97968" w:rsidRPr="00265689" w:rsidRDefault="00EB694E" w:rsidP="00D97968">
            <w:pPr>
              <w:rPr>
                <w:rFonts w:cs="Arial"/>
                <w:sz w:val="18"/>
                <w:szCs w:val="18"/>
              </w:rPr>
            </w:pPr>
            <w:r>
              <w:rPr>
                <w:rFonts w:cs="Arial"/>
                <w:sz w:val="18"/>
                <w:szCs w:val="18"/>
              </w:rPr>
              <w:t>Updated draft</w:t>
            </w:r>
          </w:p>
        </w:tc>
      </w:tr>
      <w:tr w:rsidR="00D97968" w:rsidRPr="00265689" w:rsidTr="00D97968">
        <w:tc>
          <w:tcPr>
            <w:tcW w:w="990" w:type="dxa"/>
          </w:tcPr>
          <w:p w:rsidR="00D97968" w:rsidRPr="00265689" w:rsidRDefault="009443E6" w:rsidP="00D97968">
            <w:pPr>
              <w:rPr>
                <w:rFonts w:cs="Arial"/>
                <w:sz w:val="18"/>
                <w:szCs w:val="18"/>
              </w:rPr>
            </w:pPr>
            <w:r>
              <w:rPr>
                <w:rFonts w:cs="Arial"/>
                <w:sz w:val="18"/>
                <w:szCs w:val="18"/>
              </w:rPr>
              <w:t>0.3</w:t>
            </w:r>
          </w:p>
        </w:tc>
        <w:tc>
          <w:tcPr>
            <w:tcW w:w="1530" w:type="dxa"/>
          </w:tcPr>
          <w:p w:rsidR="00D97968" w:rsidRPr="00265689" w:rsidRDefault="009443E6" w:rsidP="00D97968">
            <w:pPr>
              <w:rPr>
                <w:rFonts w:cs="Arial"/>
                <w:sz w:val="18"/>
                <w:szCs w:val="18"/>
              </w:rPr>
            </w:pPr>
            <w:r>
              <w:rPr>
                <w:rFonts w:cs="Arial"/>
                <w:sz w:val="18"/>
                <w:szCs w:val="18"/>
              </w:rPr>
              <w:t>4/21/2014</w:t>
            </w:r>
          </w:p>
        </w:tc>
        <w:tc>
          <w:tcPr>
            <w:tcW w:w="1530" w:type="dxa"/>
          </w:tcPr>
          <w:p w:rsidR="00D97968" w:rsidRPr="009443E6" w:rsidRDefault="009443E6" w:rsidP="009443E6">
            <w:pPr>
              <w:rPr>
                <w:rFonts w:cs="Arial"/>
                <w:sz w:val="18"/>
                <w:szCs w:val="18"/>
              </w:rPr>
            </w:pPr>
            <w:r w:rsidRPr="009443E6">
              <w:rPr>
                <w:rFonts w:cs="Arial"/>
                <w:sz w:val="18"/>
                <w:szCs w:val="18"/>
              </w:rPr>
              <w:t>A.</w:t>
            </w:r>
            <w:r>
              <w:rPr>
                <w:rFonts w:cs="Arial"/>
                <w:sz w:val="18"/>
                <w:szCs w:val="18"/>
              </w:rPr>
              <w:t xml:space="preserve"> </w:t>
            </w:r>
            <w:proofErr w:type="spellStart"/>
            <w:r w:rsidRPr="009443E6">
              <w:rPr>
                <w:rFonts w:cs="Arial"/>
                <w:sz w:val="18"/>
                <w:szCs w:val="18"/>
              </w:rPr>
              <w:t>Knustsen</w:t>
            </w:r>
            <w:proofErr w:type="spellEnd"/>
          </w:p>
        </w:tc>
        <w:tc>
          <w:tcPr>
            <w:tcW w:w="5490" w:type="dxa"/>
          </w:tcPr>
          <w:p w:rsidR="00D97968" w:rsidRPr="00265689" w:rsidRDefault="009443E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9443E6" w:rsidP="00D97968">
            <w:pPr>
              <w:rPr>
                <w:rFonts w:cs="Arial"/>
                <w:sz w:val="18"/>
                <w:szCs w:val="18"/>
              </w:rPr>
            </w:pPr>
            <w:r>
              <w:rPr>
                <w:rFonts w:cs="Arial"/>
                <w:sz w:val="18"/>
                <w:szCs w:val="18"/>
              </w:rPr>
              <w:t>0.4</w:t>
            </w:r>
          </w:p>
        </w:tc>
        <w:tc>
          <w:tcPr>
            <w:tcW w:w="1530" w:type="dxa"/>
          </w:tcPr>
          <w:p w:rsidR="009443E6" w:rsidRPr="00265689" w:rsidRDefault="009443E6" w:rsidP="00D97968">
            <w:pPr>
              <w:rPr>
                <w:rFonts w:cs="Arial"/>
                <w:sz w:val="18"/>
                <w:szCs w:val="18"/>
              </w:rPr>
            </w:pPr>
            <w:r>
              <w:rPr>
                <w:rFonts w:cs="Arial"/>
                <w:sz w:val="18"/>
                <w:szCs w:val="18"/>
              </w:rPr>
              <w:t>4/21/2014</w:t>
            </w:r>
          </w:p>
        </w:tc>
        <w:tc>
          <w:tcPr>
            <w:tcW w:w="1530" w:type="dxa"/>
          </w:tcPr>
          <w:p w:rsidR="009443E6" w:rsidRPr="00265689" w:rsidRDefault="009443E6" w:rsidP="00D97968">
            <w:pPr>
              <w:rPr>
                <w:rFonts w:cs="Arial"/>
                <w:sz w:val="18"/>
                <w:szCs w:val="18"/>
              </w:rPr>
            </w:pPr>
            <w:r>
              <w:rPr>
                <w:rFonts w:cs="Arial"/>
                <w:sz w:val="18"/>
                <w:szCs w:val="18"/>
              </w:rPr>
              <w:t>M. McAllister</w:t>
            </w:r>
          </w:p>
        </w:tc>
        <w:tc>
          <w:tcPr>
            <w:tcW w:w="5490" w:type="dxa"/>
          </w:tcPr>
          <w:p w:rsidR="009443E6" w:rsidRPr="00265689" w:rsidRDefault="009443E6" w:rsidP="00D97968">
            <w:pPr>
              <w:rPr>
                <w:rFonts w:cs="Arial"/>
                <w:sz w:val="18"/>
                <w:szCs w:val="18"/>
              </w:rPr>
            </w:pPr>
            <w:r>
              <w:rPr>
                <w:rFonts w:cs="Arial"/>
                <w:sz w:val="18"/>
                <w:szCs w:val="18"/>
              </w:rPr>
              <w:t>Incorporated edits</w:t>
            </w:r>
          </w:p>
        </w:tc>
      </w:tr>
      <w:tr w:rsidR="009443E6" w:rsidRPr="00265689" w:rsidTr="00D97968">
        <w:tc>
          <w:tcPr>
            <w:tcW w:w="990" w:type="dxa"/>
          </w:tcPr>
          <w:p w:rsidR="009443E6" w:rsidRPr="00265689" w:rsidRDefault="009443E6" w:rsidP="00D97968">
            <w:pPr>
              <w:rPr>
                <w:rFonts w:cs="Arial"/>
                <w:sz w:val="18"/>
                <w:szCs w:val="18"/>
              </w:rPr>
            </w:pPr>
          </w:p>
        </w:tc>
        <w:tc>
          <w:tcPr>
            <w:tcW w:w="1530" w:type="dxa"/>
          </w:tcPr>
          <w:p w:rsidR="009443E6" w:rsidRPr="00265689" w:rsidRDefault="009443E6" w:rsidP="00D97968">
            <w:pPr>
              <w:rPr>
                <w:rFonts w:cs="Arial"/>
                <w:sz w:val="18"/>
                <w:szCs w:val="18"/>
              </w:rPr>
            </w:pPr>
          </w:p>
        </w:tc>
        <w:tc>
          <w:tcPr>
            <w:tcW w:w="1530" w:type="dxa"/>
          </w:tcPr>
          <w:p w:rsidR="009443E6" w:rsidRPr="00265689" w:rsidRDefault="009443E6" w:rsidP="00D97968">
            <w:pPr>
              <w:rPr>
                <w:rFonts w:cs="Arial"/>
                <w:sz w:val="18"/>
                <w:szCs w:val="18"/>
              </w:rPr>
            </w:pPr>
          </w:p>
        </w:tc>
        <w:tc>
          <w:tcPr>
            <w:tcW w:w="5490" w:type="dxa"/>
          </w:tcPr>
          <w:p w:rsidR="009443E6" w:rsidRPr="00265689" w:rsidRDefault="009443E6" w:rsidP="00D97968">
            <w:pPr>
              <w:rPr>
                <w:rFonts w:cs="Arial"/>
                <w:sz w:val="18"/>
                <w:szCs w:val="18"/>
              </w:rPr>
            </w:pPr>
          </w:p>
        </w:tc>
      </w:tr>
    </w:tbl>
    <w:p w:rsidR="00A031E9" w:rsidRDefault="00A031E9" w:rsidP="00D116EB">
      <w:pPr>
        <w:rPr>
          <w:lang w:val="fr-FR"/>
        </w:rPr>
      </w:pPr>
    </w:p>
    <w:p w:rsidR="00D97968" w:rsidRDefault="00D97968" w:rsidP="00D97968">
      <w:pPr>
        <w:pStyle w:val="Heading1"/>
        <w:rPr>
          <w:lang w:val="fr-FR"/>
        </w:rPr>
      </w:pPr>
      <w:bookmarkStart w:id="1" w:name="_Toc385834875"/>
      <w:r>
        <w:rPr>
          <w:lang w:val="fr-FR"/>
        </w:rPr>
        <w:t>DEFINITION</w:t>
      </w:r>
      <w:bookmarkEnd w:id="1"/>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D97968" w:rsidRPr="00265689" w:rsidTr="00D97968">
        <w:tc>
          <w:tcPr>
            <w:tcW w:w="198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D97968" w:rsidRPr="00265689" w:rsidRDefault="00D97968" w:rsidP="00D97968">
            <w:pPr>
              <w:rPr>
                <w:rFonts w:cs="Arial"/>
                <w:b/>
                <w:bCs/>
                <w:color w:val="FFFFFF"/>
                <w:sz w:val="20"/>
              </w:rPr>
            </w:pPr>
            <w:r w:rsidRPr="00265689">
              <w:rPr>
                <w:rFonts w:cs="Arial"/>
                <w:b/>
                <w:bCs/>
                <w:color w:val="FFFFFF"/>
                <w:sz w:val="20"/>
              </w:rPr>
              <w:t>Definition</w:t>
            </w:r>
          </w:p>
        </w:tc>
      </w:tr>
      <w:tr w:rsidR="00D97968" w:rsidRPr="00265689" w:rsidTr="00D97968">
        <w:tc>
          <w:tcPr>
            <w:tcW w:w="1980" w:type="dxa"/>
          </w:tcPr>
          <w:p w:rsidR="00D97968" w:rsidRDefault="00D97968" w:rsidP="00D97968">
            <w:pPr>
              <w:rPr>
                <w:rFonts w:cs="Arial"/>
                <w:sz w:val="18"/>
                <w:szCs w:val="18"/>
              </w:rPr>
            </w:pPr>
            <w:r>
              <w:rPr>
                <w:rFonts w:cs="Arial"/>
                <w:sz w:val="18"/>
                <w:szCs w:val="18"/>
              </w:rPr>
              <w:t>PCV</w:t>
            </w:r>
          </w:p>
        </w:tc>
        <w:tc>
          <w:tcPr>
            <w:tcW w:w="7560" w:type="dxa"/>
          </w:tcPr>
          <w:p w:rsidR="00D97968" w:rsidRDefault="00D97968" w:rsidP="00D97968">
            <w:pPr>
              <w:rPr>
                <w:rFonts w:cs="Arial"/>
                <w:sz w:val="18"/>
                <w:szCs w:val="18"/>
              </w:rPr>
            </w:pPr>
            <w:r>
              <w:rPr>
                <w:rFonts w:cs="Arial"/>
                <w:sz w:val="18"/>
                <w:szCs w:val="18"/>
              </w:rPr>
              <w:t>Peace Corps Volunteer</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RPCV</w:t>
            </w:r>
          </w:p>
        </w:tc>
        <w:tc>
          <w:tcPr>
            <w:tcW w:w="7560" w:type="dxa"/>
          </w:tcPr>
          <w:p w:rsidR="00D97968" w:rsidRPr="00265689" w:rsidRDefault="00D97968" w:rsidP="00D97968">
            <w:pPr>
              <w:rPr>
                <w:rFonts w:cs="Arial"/>
                <w:sz w:val="18"/>
                <w:szCs w:val="18"/>
              </w:rPr>
            </w:pPr>
            <w:r>
              <w:rPr>
                <w:rFonts w:cs="Arial"/>
                <w:sz w:val="18"/>
                <w:szCs w:val="18"/>
              </w:rPr>
              <w:t>Returned Peace Corps Volunteer</w:t>
            </w:r>
          </w:p>
        </w:tc>
      </w:tr>
      <w:tr w:rsidR="00D97968" w:rsidRPr="00265689" w:rsidTr="00D97968">
        <w:tc>
          <w:tcPr>
            <w:tcW w:w="1980" w:type="dxa"/>
          </w:tcPr>
          <w:p w:rsidR="00D97968" w:rsidRPr="00265689" w:rsidRDefault="00D97968" w:rsidP="00D97968">
            <w:pPr>
              <w:rPr>
                <w:rFonts w:cs="Arial"/>
                <w:sz w:val="18"/>
                <w:szCs w:val="18"/>
              </w:rPr>
            </w:pPr>
            <w:r>
              <w:rPr>
                <w:rFonts w:cs="Arial"/>
                <w:sz w:val="18"/>
                <w:szCs w:val="18"/>
              </w:rPr>
              <w:t>PCMO</w:t>
            </w:r>
          </w:p>
        </w:tc>
        <w:tc>
          <w:tcPr>
            <w:tcW w:w="7560" w:type="dxa"/>
          </w:tcPr>
          <w:p w:rsidR="00D97968" w:rsidRPr="00265689" w:rsidRDefault="00D97968" w:rsidP="00D97968">
            <w:pPr>
              <w:rPr>
                <w:rFonts w:cs="Arial"/>
                <w:sz w:val="18"/>
                <w:szCs w:val="18"/>
              </w:rPr>
            </w:pPr>
            <w:r>
              <w:rPr>
                <w:rFonts w:cs="Arial"/>
                <w:sz w:val="18"/>
                <w:szCs w:val="18"/>
              </w:rPr>
              <w:t>Peace Corps Medical Officer</w:t>
            </w:r>
          </w:p>
        </w:tc>
      </w:tr>
      <w:tr w:rsidR="00D97968" w:rsidRPr="00265689" w:rsidTr="00D97968">
        <w:tc>
          <w:tcPr>
            <w:tcW w:w="1980" w:type="dxa"/>
          </w:tcPr>
          <w:p w:rsidR="00D97968" w:rsidRPr="00265689" w:rsidRDefault="00F20854" w:rsidP="00D97968">
            <w:pPr>
              <w:rPr>
                <w:rFonts w:cs="Arial"/>
                <w:sz w:val="18"/>
                <w:szCs w:val="18"/>
              </w:rPr>
            </w:pPr>
            <w:r>
              <w:rPr>
                <w:rFonts w:cs="Arial"/>
                <w:sz w:val="18"/>
                <w:szCs w:val="18"/>
              </w:rPr>
              <w:t>VRF</w:t>
            </w:r>
          </w:p>
        </w:tc>
        <w:tc>
          <w:tcPr>
            <w:tcW w:w="7560" w:type="dxa"/>
          </w:tcPr>
          <w:p w:rsidR="00D97968" w:rsidRPr="00265689" w:rsidRDefault="00F20854" w:rsidP="0028032B">
            <w:pPr>
              <w:rPr>
                <w:rFonts w:cs="Arial"/>
                <w:sz w:val="18"/>
                <w:szCs w:val="18"/>
              </w:rPr>
            </w:pPr>
            <w:r>
              <w:rPr>
                <w:rFonts w:cs="Arial"/>
                <w:sz w:val="18"/>
                <w:szCs w:val="18"/>
              </w:rPr>
              <w:t>Volunteer Report</w:t>
            </w:r>
            <w:r w:rsidR="00F634FA">
              <w:rPr>
                <w:rFonts w:cs="Arial"/>
                <w:sz w:val="18"/>
                <w:szCs w:val="18"/>
              </w:rPr>
              <w:t xml:space="preserve"> </w:t>
            </w:r>
            <w:r>
              <w:rPr>
                <w:rFonts w:cs="Arial"/>
                <w:sz w:val="18"/>
                <w:szCs w:val="18"/>
              </w:rPr>
              <w:t>Form</w:t>
            </w:r>
          </w:p>
        </w:tc>
      </w:tr>
      <w:tr w:rsidR="00D97968" w:rsidRPr="00265689" w:rsidTr="00D97968">
        <w:tc>
          <w:tcPr>
            <w:tcW w:w="1980" w:type="dxa"/>
          </w:tcPr>
          <w:p w:rsidR="00D97968" w:rsidRPr="00265689" w:rsidRDefault="00F20854" w:rsidP="00D97968">
            <w:pPr>
              <w:rPr>
                <w:rFonts w:cs="Arial"/>
                <w:sz w:val="18"/>
                <w:szCs w:val="18"/>
              </w:rPr>
            </w:pPr>
            <w:r>
              <w:rPr>
                <w:rFonts w:cs="Arial"/>
                <w:sz w:val="18"/>
                <w:szCs w:val="18"/>
              </w:rPr>
              <w:t>VRT</w:t>
            </w:r>
          </w:p>
        </w:tc>
        <w:tc>
          <w:tcPr>
            <w:tcW w:w="7560" w:type="dxa"/>
          </w:tcPr>
          <w:p w:rsidR="00D97968" w:rsidRPr="00265689" w:rsidRDefault="00F20854" w:rsidP="00D97968">
            <w:pPr>
              <w:rPr>
                <w:rFonts w:cs="Arial"/>
                <w:sz w:val="18"/>
                <w:szCs w:val="18"/>
              </w:rPr>
            </w:pPr>
            <w:r>
              <w:rPr>
                <w:rFonts w:cs="Arial"/>
                <w:sz w:val="18"/>
                <w:szCs w:val="18"/>
              </w:rPr>
              <w:t>Volunteer Reporting Tool</w:t>
            </w:r>
          </w:p>
        </w:tc>
      </w:tr>
      <w:tr w:rsidR="00D97968" w:rsidRPr="00265689" w:rsidTr="00D97968">
        <w:tc>
          <w:tcPr>
            <w:tcW w:w="1980" w:type="dxa"/>
          </w:tcPr>
          <w:p w:rsidR="00D97968" w:rsidRPr="00265689" w:rsidRDefault="00B60A1C" w:rsidP="00D97968">
            <w:pPr>
              <w:rPr>
                <w:rFonts w:cs="Arial"/>
                <w:sz w:val="18"/>
                <w:szCs w:val="18"/>
              </w:rPr>
            </w:pPr>
            <w:r>
              <w:rPr>
                <w:rFonts w:cs="Arial"/>
                <w:sz w:val="18"/>
                <w:szCs w:val="18"/>
              </w:rPr>
              <w:t>APCD</w:t>
            </w:r>
          </w:p>
        </w:tc>
        <w:tc>
          <w:tcPr>
            <w:tcW w:w="7560" w:type="dxa"/>
          </w:tcPr>
          <w:p w:rsidR="00D97968" w:rsidRPr="00265689" w:rsidRDefault="001B1861" w:rsidP="00D97968">
            <w:pPr>
              <w:rPr>
                <w:rFonts w:cs="Arial"/>
                <w:sz w:val="18"/>
                <w:szCs w:val="18"/>
              </w:rPr>
            </w:pPr>
            <w:r>
              <w:rPr>
                <w:rFonts w:cs="Arial"/>
                <w:sz w:val="18"/>
                <w:szCs w:val="18"/>
              </w:rPr>
              <w:t>Associate Peace Corps Director</w:t>
            </w:r>
            <w:r w:rsidR="00F634FA">
              <w:rPr>
                <w:rFonts w:cs="Arial"/>
                <w:sz w:val="18"/>
                <w:szCs w:val="18"/>
              </w:rPr>
              <w:t xml:space="preserve"> (Interchangeable with PM)</w:t>
            </w:r>
          </w:p>
        </w:tc>
      </w:tr>
      <w:tr w:rsidR="00B60A1C" w:rsidRPr="00265689" w:rsidTr="00D97968">
        <w:tc>
          <w:tcPr>
            <w:tcW w:w="1980" w:type="dxa"/>
          </w:tcPr>
          <w:p w:rsidR="00B60A1C" w:rsidRDefault="00B60A1C" w:rsidP="00D97968">
            <w:pPr>
              <w:rPr>
                <w:rFonts w:cs="Arial"/>
                <w:sz w:val="18"/>
                <w:szCs w:val="18"/>
              </w:rPr>
            </w:pPr>
            <w:r>
              <w:rPr>
                <w:rFonts w:cs="Arial"/>
                <w:sz w:val="18"/>
                <w:szCs w:val="18"/>
              </w:rPr>
              <w:t>PM</w:t>
            </w:r>
          </w:p>
        </w:tc>
        <w:tc>
          <w:tcPr>
            <w:tcW w:w="7560" w:type="dxa"/>
          </w:tcPr>
          <w:p w:rsidR="00B60A1C" w:rsidRPr="00265689" w:rsidRDefault="0028032B" w:rsidP="00D97968">
            <w:pPr>
              <w:rPr>
                <w:rFonts w:cs="Arial"/>
                <w:sz w:val="18"/>
                <w:szCs w:val="18"/>
              </w:rPr>
            </w:pPr>
            <w:r>
              <w:rPr>
                <w:rFonts w:cs="Arial"/>
                <w:sz w:val="18"/>
                <w:szCs w:val="18"/>
              </w:rPr>
              <w:t>Program Manager</w:t>
            </w:r>
            <w:r w:rsidR="00F634FA">
              <w:rPr>
                <w:rFonts w:cs="Arial"/>
                <w:sz w:val="18"/>
                <w:szCs w:val="18"/>
              </w:rPr>
              <w:t xml:space="preserve"> (Interchangeable with APCD)</w:t>
            </w:r>
          </w:p>
        </w:tc>
      </w:tr>
      <w:tr w:rsidR="0046203B" w:rsidRPr="00265689" w:rsidTr="00D97968">
        <w:tc>
          <w:tcPr>
            <w:tcW w:w="1980" w:type="dxa"/>
          </w:tcPr>
          <w:p w:rsidR="0046203B" w:rsidRDefault="0046203B" w:rsidP="00D97968">
            <w:pPr>
              <w:rPr>
                <w:rFonts w:cs="Arial"/>
                <w:sz w:val="18"/>
                <w:szCs w:val="18"/>
              </w:rPr>
            </w:pPr>
            <w:r>
              <w:rPr>
                <w:rFonts w:cs="Arial"/>
                <w:sz w:val="18"/>
                <w:szCs w:val="18"/>
              </w:rPr>
              <w:t>SI</w:t>
            </w:r>
          </w:p>
        </w:tc>
        <w:tc>
          <w:tcPr>
            <w:tcW w:w="7560" w:type="dxa"/>
          </w:tcPr>
          <w:p w:rsidR="0046203B" w:rsidRPr="00265689" w:rsidRDefault="0046203B" w:rsidP="00D97968">
            <w:pPr>
              <w:rPr>
                <w:rFonts w:cs="Arial"/>
                <w:sz w:val="18"/>
                <w:szCs w:val="18"/>
              </w:rPr>
            </w:pPr>
            <w:r>
              <w:rPr>
                <w:rFonts w:cs="Arial"/>
                <w:sz w:val="18"/>
                <w:szCs w:val="18"/>
              </w:rPr>
              <w:t xml:space="preserve">Standard </w:t>
            </w:r>
            <w:r w:rsidR="0028032B">
              <w:rPr>
                <w:rFonts w:cs="Arial"/>
                <w:sz w:val="18"/>
                <w:szCs w:val="18"/>
              </w:rPr>
              <w:t xml:space="preserve">Sector </w:t>
            </w:r>
            <w:r>
              <w:rPr>
                <w:rFonts w:cs="Arial"/>
                <w:sz w:val="18"/>
                <w:szCs w:val="18"/>
              </w:rPr>
              <w:t>Indicator</w:t>
            </w:r>
          </w:p>
        </w:tc>
      </w:tr>
      <w:tr w:rsidR="00B84F97" w:rsidRPr="00265689" w:rsidTr="00D97968">
        <w:tc>
          <w:tcPr>
            <w:tcW w:w="1980" w:type="dxa"/>
          </w:tcPr>
          <w:p w:rsidR="00B84F97" w:rsidRDefault="00B84F97" w:rsidP="00D97968">
            <w:pPr>
              <w:rPr>
                <w:rFonts w:cs="Arial"/>
                <w:sz w:val="18"/>
                <w:szCs w:val="18"/>
              </w:rPr>
            </w:pPr>
            <w:r>
              <w:rPr>
                <w:rFonts w:cs="Arial"/>
                <w:sz w:val="18"/>
                <w:szCs w:val="18"/>
              </w:rPr>
              <w:t>PDI</w:t>
            </w:r>
          </w:p>
        </w:tc>
        <w:tc>
          <w:tcPr>
            <w:tcW w:w="7560" w:type="dxa"/>
          </w:tcPr>
          <w:p w:rsidR="00B84F97" w:rsidRDefault="00B84F97" w:rsidP="0028032B">
            <w:pPr>
              <w:rPr>
                <w:rFonts w:cs="Arial"/>
                <w:sz w:val="18"/>
                <w:szCs w:val="18"/>
              </w:rPr>
            </w:pPr>
            <w:r>
              <w:rPr>
                <w:rFonts w:cs="Arial"/>
                <w:sz w:val="18"/>
                <w:szCs w:val="18"/>
              </w:rPr>
              <w:t>Post</w:t>
            </w:r>
            <w:r w:rsidR="0028032B">
              <w:rPr>
                <w:rFonts w:cs="Arial"/>
                <w:sz w:val="18"/>
                <w:szCs w:val="18"/>
              </w:rPr>
              <w:t>-Developed</w:t>
            </w:r>
            <w:r w:rsidR="00F634FA">
              <w:rPr>
                <w:rFonts w:cs="Arial"/>
                <w:sz w:val="18"/>
                <w:szCs w:val="18"/>
              </w:rPr>
              <w:t xml:space="preserve"> </w:t>
            </w:r>
            <w:r>
              <w:rPr>
                <w:rFonts w:cs="Arial"/>
                <w:sz w:val="18"/>
                <w:szCs w:val="18"/>
              </w:rPr>
              <w:t>Indicator</w:t>
            </w:r>
          </w:p>
        </w:tc>
      </w:tr>
    </w:tbl>
    <w:p w:rsidR="00D97968" w:rsidRDefault="00D97968" w:rsidP="00D116EB">
      <w:pPr>
        <w:rPr>
          <w:lang w:val="fr-FR"/>
        </w:rPr>
      </w:pPr>
    </w:p>
    <w:p w:rsidR="00757F66" w:rsidRDefault="00757F66" w:rsidP="00757F66">
      <w:pPr>
        <w:pStyle w:val="Heading1"/>
        <w:rPr>
          <w:lang w:val="fr-FR"/>
        </w:rPr>
      </w:pPr>
      <w:bookmarkStart w:id="2" w:name="_Toc385834876"/>
      <w:r>
        <w:rPr>
          <w:lang w:val="fr-FR"/>
        </w:rPr>
        <w:t>PROJECT MANAGERS</w:t>
      </w:r>
      <w:bookmarkEnd w:id="2"/>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E7515F" w:rsidP="00757F66">
      <w:pPr>
        <w:rPr>
          <w:lang w:val="fr-FR"/>
        </w:rPr>
      </w:pPr>
      <w:hyperlink r:id="rId8"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Matthew McAllister</w:t>
      </w:r>
    </w:p>
    <w:p w:rsidR="00757F66" w:rsidRPr="0002329E" w:rsidRDefault="00757F66" w:rsidP="00757F66">
      <w:r w:rsidRPr="00537390">
        <w:t>Special</w:t>
      </w:r>
      <w:r>
        <w:rPr>
          <w:lang w:val="fr-FR"/>
        </w:rPr>
        <w:t xml:space="preserve"> Assistant, Office of Innovation</w:t>
      </w:r>
    </w:p>
    <w:p w:rsidR="00B429FC" w:rsidRDefault="00E7515F" w:rsidP="00757F66">
      <w:pPr>
        <w:rPr>
          <w:lang w:val="fr-FR"/>
        </w:rPr>
      </w:pPr>
      <w:hyperlink r:id="rId9"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Contents</w:t>
          </w:r>
        </w:p>
        <w:p w:rsidR="00F634FA" w:rsidRDefault="00371BBD">
          <w:pPr>
            <w:pStyle w:val="TOC1"/>
            <w:tabs>
              <w:tab w:val="right" w:leader="dot" w:pos="9350"/>
            </w:tabs>
            <w:rPr>
              <w:rFonts w:eastAsiaTheme="minorEastAsia"/>
              <w:noProof/>
            </w:rPr>
          </w:pPr>
          <w:r>
            <w:fldChar w:fldCharType="begin"/>
          </w:r>
          <w:r w:rsidR="005C6DAF">
            <w:instrText xml:space="preserve"> TOC \o "1-3" \h \z \u </w:instrText>
          </w:r>
          <w:r>
            <w:fldChar w:fldCharType="separate"/>
          </w:r>
          <w:hyperlink w:anchor="_Toc385834874" w:history="1">
            <w:r w:rsidR="00F634FA" w:rsidRPr="007446EB">
              <w:rPr>
                <w:rStyle w:val="Hyperlink"/>
                <w:noProof/>
              </w:rPr>
              <w:t>DOCUMENT CHANGE CONTROL</w:t>
            </w:r>
            <w:r w:rsidR="00F634FA">
              <w:rPr>
                <w:noProof/>
                <w:webHidden/>
              </w:rPr>
              <w:tab/>
            </w:r>
            <w:r w:rsidR="00F634FA">
              <w:rPr>
                <w:noProof/>
                <w:webHidden/>
              </w:rPr>
              <w:fldChar w:fldCharType="begin"/>
            </w:r>
            <w:r w:rsidR="00F634FA">
              <w:rPr>
                <w:noProof/>
                <w:webHidden/>
              </w:rPr>
              <w:instrText xml:space="preserve"> PAGEREF _Toc385834874 \h </w:instrText>
            </w:r>
            <w:r w:rsidR="00F634FA">
              <w:rPr>
                <w:noProof/>
                <w:webHidden/>
              </w:rPr>
            </w:r>
            <w:r w:rsidR="00F634FA">
              <w:rPr>
                <w:noProof/>
                <w:webHidden/>
              </w:rPr>
              <w:fldChar w:fldCharType="separate"/>
            </w:r>
            <w:r w:rsidR="00F634FA">
              <w:rPr>
                <w:noProof/>
                <w:webHidden/>
              </w:rPr>
              <w:t>1</w:t>
            </w:r>
            <w:r w:rsidR="00F634FA">
              <w:rPr>
                <w:noProof/>
                <w:webHidden/>
              </w:rPr>
              <w:fldChar w:fldCharType="end"/>
            </w:r>
          </w:hyperlink>
        </w:p>
        <w:p w:rsidR="00F634FA" w:rsidRDefault="00F634FA">
          <w:pPr>
            <w:pStyle w:val="TOC1"/>
            <w:tabs>
              <w:tab w:val="right" w:leader="dot" w:pos="9350"/>
            </w:tabs>
            <w:rPr>
              <w:rFonts w:eastAsiaTheme="minorEastAsia"/>
              <w:noProof/>
            </w:rPr>
          </w:pPr>
          <w:hyperlink w:anchor="_Toc385834875" w:history="1">
            <w:r w:rsidRPr="007446EB">
              <w:rPr>
                <w:rStyle w:val="Hyperlink"/>
                <w:noProof/>
                <w:lang w:val="fr-FR"/>
              </w:rPr>
              <w:t>DEFINITION</w:t>
            </w:r>
            <w:r>
              <w:rPr>
                <w:noProof/>
                <w:webHidden/>
              </w:rPr>
              <w:tab/>
            </w:r>
            <w:r>
              <w:rPr>
                <w:noProof/>
                <w:webHidden/>
              </w:rPr>
              <w:fldChar w:fldCharType="begin"/>
            </w:r>
            <w:r>
              <w:rPr>
                <w:noProof/>
                <w:webHidden/>
              </w:rPr>
              <w:instrText xml:space="preserve"> PAGEREF _Toc385834875 \h </w:instrText>
            </w:r>
            <w:r>
              <w:rPr>
                <w:noProof/>
                <w:webHidden/>
              </w:rPr>
            </w:r>
            <w:r>
              <w:rPr>
                <w:noProof/>
                <w:webHidden/>
              </w:rPr>
              <w:fldChar w:fldCharType="separate"/>
            </w:r>
            <w:r>
              <w:rPr>
                <w:noProof/>
                <w:webHidden/>
              </w:rPr>
              <w:t>1</w:t>
            </w:r>
            <w:r>
              <w:rPr>
                <w:noProof/>
                <w:webHidden/>
              </w:rPr>
              <w:fldChar w:fldCharType="end"/>
            </w:r>
          </w:hyperlink>
        </w:p>
        <w:p w:rsidR="00F634FA" w:rsidRDefault="00F634FA">
          <w:pPr>
            <w:pStyle w:val="TOC1"/>
            <w:tabs>
              <w:tab w:val="right" w:leader="dot" w:pos="9350"/>
            </w:tabs>
            <w:rPr>
              <w:rFonts w:eastAsiaTheme="minorEastAsia"/>
              <w:noProof/>
            </w:rPr>
          </w:pPr>
          <w:hyperlink w:anchor="_Toc385834876" w:history="1">
            <w:r w:rsidRPr="007446EB">
              <w:rPr>
                <w:rStyle w:val="Hyperlink"/>
                <w:noProof/>
                <w:lang w:val="fr-FR"/>
              </w:rPr>
              <w:t>PROJECT MANAGERS</w:t>
            </w:r>
            <w:r>
              <w:rPr>
                <w:noProof/>
                <w:webHidden/>
              </w:rPr>
              <w:tab/>
            </w:r>
            <w:r>
              <w:rPr>
                <w:noProof/>
                <w:webHidden/>
              </w:rPr>
              <w:fldChar w:fldCharType="begin"/>
            </w:r>
            <w:r>
              <w:rPr>
                <w:noProof/>
                <w:webHidden/>
              </w:rPr>
              <w:instrText xml:space="preserve"> PAGEREF _Toc385834876 \h </w:instrText>
            </w:r>
            <w:r>
              <w:rPr>
                <w:noProof/>
                <w:webHidden/>
              </w:rPr>
            </w:r>
            <w:r>
              <w:rPr>
                <w:noProof/>
                <w:webHidden/>
              </w:rPr>
              <w:fldChar w:fldCharType="separate"/>
            </w:r>
            <w:r>
              <w:rPr>
                <w:noProof/>
                <w:webHidden/>
              </w:rPr>
              <w:t>1</w:t>
            </w:r>
            <w:r>
              <w:rPr>
                <w:noProof/>
                <w:webHidden/>
              </w:rPr>
              <w:fldChar w:fldCharType="end"/>
            </w:r>
          </w:hyperlink>
        </w:p>
        <w:p w:rsidR="00F634FA" w:rsidRDefault="00F634FA">
          <w:pPr>
            <w:pStyle w:val="TOC1"/>
            <w:tabs>
              <w:tab w:val="right" w:leader="dot" w:pos="9350"/>
            </w:tabs>
            <w:rPr>
              <w:rFonts w:eastAsiaTheme="minorEastAsia"/>
              <w:noProof/>
            </w:rPr>
          </w:pPr>
          <w:hyperlink w:anchor="_Toc385834877" w:history="1">
            <w:r w:rsidRPr="007446EB">
              <w:rPr>
                <w:rStyle w:val="Hyperlink"/>
                <w:noProof/>
              </w:rPr>
              <w:t>BACKGROUND</w:t>
            </w:r>
            <w:r>
              <w:rPr>
                <w:noProof/>
                <w:webHidden/>
              </w:rPr>
              <w:tab/>
            </w:r>
            <w:r>
              <w:rPr>
                <w:noProof/>
                <w:webHidden/>
              </w:rPr>
              <w:fldChar w:fldCharType="begin"/>
            </w:r>
            <w:r>
              <w:rPr>
                <w:noProof/>
                <w:webHidden/>
              </w:rPr>
              <w:instrText xml:space="preserve"> PAGEREF _Toc385834877 \h </w:instrText>
            </w:r>
            <w:r>
              <w:rPr>
                <w:noProof/>
                <w:webHidden/>
              </w:rPr>
            </w:r>
            <w:r>
              <w:rPr>
                <w:noProof/>
                <w:webHidden/>
              </w:rPr>
              <w:fldChar w:fldCharType="separate"/>
            </w:r>
            <w:r>
              <w:rPr>
                <w:noProof/>
                <w:webHidden/>
              </w:rPr>
              <w:t>2</w:t>
            </w:r>
            <w:r>
              <w:rPr>
                <w:noProof/>
                <w:webHidden/>
              </w:rPr>
              <w:fldChar w:fldCharType="end"/>
            </w:r>
          </w:hyperlink>
        </w:p>
        <w:p w:rsidR="00F634FA" w:rsidRDefault="00F634FA">
          <w:pPr>
            <w:pStyle w:val="TOC2"/>
            <w:tabs>
              <w:tab w:val="right" w:leader="dot" w:pos="9350"/>
            </w:tabs>
            <w:rPr>
              <w:rFonts w:eastAsiaTheme="minorEastAsia"/>
              <w:noProof/>
            </w:rPr>
          </w:pPr>
          <w:hyperlink w:anchor="_Toc385834878" w:history="1">
            <w:r w:rsidRPr="007446EB">
              <w:rPr>
                <w:rStyle w:val="Hyperlink"/>
                <w:noProof/>
              </w:rPr>
              <w:t>Why Reporting Matters</w:t>
            </w:r>
            <w:r>
              <w:rPr>
                <w:noProof/>
                <w:webHidden/>
              </w:rPr>
              <w:tab/>
            </w:r>
            <w:r>
              <w:rPr>
                <w:noProof/>
                <w:webHidden/>
              </w:rPr>
              <w:fldChar w:fldCharType="begin"/>
            </w:r>
            <w:r>
              <w:rPr>
                <w:noProof/>
                <w:webHidden/>
              </w:rPr>
              <w:instrText xml:space="preserve"> PAGEREF _Toc385834878 \h </w:instrText>
            </w:r>
            <w:r>
              <w:rPr>
                <w:noProof/>
                <w:webHidden/>
              </w:rPr>
            </w:r>
            <w:r>
              <w:rPr>
                <w:noProof/>
                <w:webHidden/>
              </w:rPr>
              <w:fldChar w:fldCharType="separate"/>
            </w:r>
            <w:r>
              <w:rPr>
                <w:noProof/>
                <w:webHidden/>
              </w:rPr>
              <w:t>2</w:t>
            </w:r>
            <w:r>
              <w:rPr>
                <w:noProof/>
                <w:webHidden/>
              </w:rPr>
              <w:fldChar w:fldCharType="end"/>
            </w:r>
          </w:hyperlink>
        </w:p>
        <w:p w:rsidR="00F634FA" w:rsidRDefault="00F634FA">
          <w:pPr>
            <w:pStyle w:val="TOC2"/>
            <w:tabs>
              <w:tab w:val="right" w:leader="dot" w:pos="9350"/>
            </w:tabs>
            <w:rPr>
              <w:rFonts w:eastAsiaTheme="minorEastAsia"/>
              <w:noProof/>
            </w:rPr>
          </w:pPr>
          <w:hyperlink w:anchor="_Toc385834879" w:history="1">
            <w:r w:rsidRPr="007446EB">
              <w:rPr>
                <w:rStyle w:val="Hyperlink"/>
                <w:noProof/>
              </w:rPr>
              <w:t>Current Reporting Structure</w:t>
            </w:r>
            <w:r>
              <w:rPr>
                <w:noProof/>
                <w:webHidden/>
              </w:rPr>
              <w:tab/>
            </w:r>
            <w:r>
              <w:rPr>
                <w:noProof/>
                <w:webHidden/>
              </w:rPr>
              <w:fldChar w:fldCharType="begin"/>
            </w:r>
            <w:r>
              <w:rPr>
                <w:noProof/>
                <w:webHidden/>
              </w:rPr>
              <w:instrText xml:space="preserve"> PAGEREF _Toc385834879 \h </w:instrText>
            </w:r>
            <w:r>
              <w:rPr>
                <w:noProof/>
                <w:webHidden/>
              </w:rPr>
            </w:r>
            <w:r>
              <w:rPr>
                <w:noProof/>
                <w:webHidden/>
              </w:rPr>
              <w:fldChar w:fldCharType="separate"/>
            </w:r>
            <w:r>
              <w:rPr>
                <w:noProof/>
                <w:webHidden/>
              </w:rPr>
              <w:t>2</w:t>
            </w:r>
            <w:r>
              <w:rPr>
                <w:noProof/>
                <w:webHidden/>
              </w:rPr>
              <w:fldChar w:fldCharType="end"/>
            </w:r>
          </w:hyperlink>
        </w:p>
        <w:p w:rsidR="00F634FA" w:rsidRDefault="00F634FA">
          <w:pPr>
            <w:pStyle w:val="TOC2"/>
            <w:tabs>
              <w:tab w:val="right" w:leader="dot" w:pos="9350"/>
            </w:tabs>
            <w:rPr>
              <w:rFonts w:eastAsiaTheme="minorEastAsia"/>
              <w:noProof/>
            </w:rPr>
          </w:pPr>
          <w:hyperlink w:anchor="_Toc385834880" w:history="1">
            <w:r w:rsidRPr="007446EB">
              <w:rPr>
                <w:rStyle w:val="Hyperlink"/>
                <w:noProof/>
              </w:rPr>
              <w:t>Current Reporting Workflow</w:t>
            </w:r>
            <w:r>
              <w:rPr>
                <w:noProof/>
                <w:webHidden/>
              </w:rPr>
              <w:tab/>
            </w:r>
            <w:r>
              <w:rPr>
                <w:noProof/>
                <w:webHidden/>
              </w:rPr>
              <w:fldChar w:fldCharType="begin"/>
            </w:r>
            <w:r>
              <w:rPr>
                <w:noProof/>
                <w:webHidden/>
              </w:rPr>
              <w:instrText xml:space="preserve"> PAGEREF _Toc385834880 \h </w:instrText>
            </w:r>
            <w:r>
              <w:rPr>
                <w:noProof/>
                <w:webHidden/>
              </w:rPr>
            </w:r>
            <w:r>
              <w:rPr>
                <w:noProof/>
                <w:webHidden/>
              </w:rPr>
              <w:fldChar w:fldCharType="separate"/>
            </w:r>
            <w:r>
              <w:rPr>
                <w:noProof/>
                <w:webHidden/>
              </w:rPr>
              <w:t>3</w:t>
            </w:r>
            <w:r>
              <w:rPr>
                <w:noProof/>
                <w:webHidden/>
              </w:rPr>
              <w:fldChar w:fldCharType="end"/>
            </w:r>
          </w:hyperlink>
        </w:p>
        <w:p w:rsidR="00F634FA" w:rsidRDefault="00F634FA">
          <w:pPr>
            <w:pStyle w:val="TOC2"/>
            <w:tabs>
              <w:tab w:val="right" w:leader="dot" w:pos="9350"/>
            </w:tabs>
            <w:rPr>
              <w:rFonts w:eastAsiaTheme="minorEastAsia"/>
              <w:noProof/>
            </w:rPr>
          </w:pPr>
          <w:hyperlink w:anchor="_Toc385834881" w:history="1">
            <w:r w:rsidRPr="007446EB">
              <w:rPr>
                <w:rStyle w:val="Hyperlink"/>
                <w:noProof/>
              </w:rPr>
              <w:t>Desired Workflow</w:t>
            </w:r>
            <w:r>
              <w:rPr>
                <w:noProof/>
                <w:webHidden/>
              </w:rPr>
              <w:tab/>
            </w:r>
            <w:r>
              <w:rPr>
                <w:noProof/>
                <w:webHidden/>
              </w:rPr>
              <w:fldChar w:fldCharType="begin"/>
            </w:r>
            <w:r>
              <w:rPr>
                <w:noProof/>
                <w:webHidden/>
              </w:rPr>
              <w:instrText xml:space="preserve"> PAGEREF _Toc385834881 \h </w:instrText>
            </w:r>
            <w:r>
              <w:rPr>
                <w:noProof/>
                <w:webHidden/>
              </w:rPr>
            </w:r>
            <w:r>
              <w:rPr>
                <w:noProof/>
                <w:webHidden/>
              </w:rPr>
              <w:fldChar w:fldCharType="separate"/>
            </w:r>
            <w:r>
              <w:rPr>
                <w:noProof/>
                <w:webHidden/>
              </w:rPr>
              <w:t>5</w:t>
            </w:r>
            <w:r>
              <w:rPr>
                <w:noProof/>
                <w:webHidden/>
              </w:rPr>
              <w:fldChar w:fldCharType="end"/>
            </w:r>
          </w:hyperlink>
        </w:p>
        <w:p w:rsidR="00F634FA" w:rsidRDefault="00F634FA">
          <w:pPr>
            <w:pStyle w:val="TOC1"/>
            <w:tabs>
              <w:tab w:val="right" w:leader="dot" w:pos="9350"/>
            </w:tabs>
            <w:rPr>
              <w:rFonts w:eastAsiaTheme="minorEastAsia"/>
              <w:noProof/>
            </w:rPr>
          </w:pPr>
          <w:hyperlink w:anchor="_Toc385834882" w:history="1">
            <w:r w:rsidRPr="007446EB">
              <w:rPr>
                <w:rStyle w:val="Hyperlink"/>
                <w:noProof/>
              </w:rPr>
              <w:t>GITHUB ORGANIZATION:</w:t>
            </w:r>
            <w:r>
              <w:rPr>
                <w:noProof/>
                <w:webHidden/>
              </w:rPr>
              <w:tab/>
            </w:r>
            <w:r>
              <w:rPr>
                <w:noProof/>
                <w:webHidden/>
              </w:rPr>
              <w:fldChar w:fldCharType="begin"/>
            </w:r>
            <w:r>
              <w:rPr>
                <w:noProof/>
                <w:webHidden/>
              </w:rPr>
              <w:instrText xml:space="preserve"> PAGEREF _Toc385834882 \h </w:instrText>
            </w:r>
            <w:r>
              <w:rPr>
                <w:noProof/>
                <w:webHidden/>
              </w:rPr>
            </w:r>
            <w:r>
              <w:rPr>
                <w:noProof/>
                <w:webHidden/>
              </w:rPr>
              <w:fldChar w:fldCharType="separate"/>
            </w:r>
            <w:r>
              <w:rPr>
                <w:noProof/>
                <w:webHidden/>
              </w:rPr>
              <w:t>6</w:t>
            </w:r>
            <w:r>
              <w:rPr>
                <w:noProof/>
                <w:webHidden/>
              </w:rPr>
              <w:fldChar w:fldCharType="end"/>
            </w:r>
          </w:hyperlink>
        </w:p>
        <w:p w:rsidR="00F634FA" w:rsidRDefault="00F634FA">
          <w:pPr>
            <w:pStyle w:val="TOC1"/>
            <w:tabs>
              <w:tab w:val="right" w:leader="dot" w:pos="9350"/>
            </w:tabs>
            <w:rPr>
              <w:rFonts w:eastAsiaTheme="minorEastAsia"/>
              <w:noProof/>
            </w:rPr>
          </w:pPr>
          <w:hyperlink w:anchor="_Toc385834883" w:history="1">
            <w:r w:rsidRPr="007446EB">
              <w:rPr>
                <w:rStyle w:val="Hyperlink"/>
                <w:noProof/>
              </w:rPr>
              <w:t>FUNCTIONAL REQUIREMENTS:</w:t>
            </w:r>
            <w:r>
              <w:rPr>
                <w:noProof/>
                <w:webHidden/>
              </w:rPr>
              <w:tab/>
            </w:r>
            <w:r>
              <w:rPr>
                <w:noProof/>
                <w:webHidden/>
              </w:rPr>
              <w:fldChar w:fldCharType="begin"/>
            </w:r>
            <w:r>
              <w:rPr>
                <w:noProof/>
                <w:webHidden/>
              </w:rPr>
              <w:instrText xml:space="preserve"> PAGEREF _Toc385834883 \h </w:instrText>
            </w:r>
            <w:r>
              <w:rPr>
                <w:noProof/>
                <w:webHidden/>
              </w:rPr>
            </w:r>
            <w:r>
              <w:rPr>
                <w:noProof/>
                <w:webHidden/>
              </w:rPr>
              <w:fldChar w:fldCharType="separate"/>
            </w:r>
            <w:r>
              <w:rPr>
                <w:noProof/>
                <w:webHidden/>
              </w:rPr>
              <w:t>6</w:t>
            </w:r>
            <w:r>
              <w:rPr>
                <w:noProof/>
                <w:webHidden/>
              </w:rPr>
              <w:fldChar w:fldCharType="end"/>
            </w:r>
          </w:hyperlink>
        </w:p>
        <w:p w:rsidR="00F634FA" w:rsidRDefault="00F634FA">
          <w:pPr>
            <w:pStyle w:val="TOC2"/>
            <w:tabs>
              <w:tab w:val="right" w:leader="dot" w:pos="9350"/>
            </w:tabs>
            <w:rPr>
              <w:rFonts w:eastAsiaTheme="minorEastAsia"/>
              <w:noProof/>
            </w:rPr>
          </w:pPr>
          <w:hyperlink w:anchor="_Toc385834884" w:history="1">
            <w:r w:rsidRPr="007446EB">
              <w:rPr>
                <w:rStyle w:val="Hyperlink"/>
                <w:noProof/>
              </w:rPr>
              <w:t>Application Data Structure</w:t>
            </w:r>
            <w:r>
              <w:rPr>
                <w:noProof/>
                <w:webHidden/>
              </w:rPr>
              <w:tab/>
            </w:r>
            <w:r>
              <w:rPr>
                <w:noProof/>
                <w:webHidden/>
              </w:rPr>
              <w:fldChar w:fldCharType="begin"/>
            </w:r>
            <w:r>
              <w:rPr>
                <w:noProof/>
                <w:webHidden/>
              </w:rPr>
              <w:instrText xml:space="preserve"> PAGEREF _Toc385834884 \h </w:instrText>
            </w:r>
            <w:r>
              <w:rPr>
                <w:noProof/>
                <w:webHidden/>
              </w:rPr>
            </w:r>
            <w:r>
              <w:rPr>
                <w:noProof/>
                <w:webHidden/>
              </w:rPr>
              <w:fldChar w:fldCharType="separate"/>
            </w:r>
            <w:r>
              <w:rPr>
                <w:noProof/>
                <w:webHidden/>
              </w:rPr>
              <w:t>7</w:t>
            </w:r>
            <w:r>
              <w:rPr>
                <w:noProof/>
                <w:webHidden/>
              </w:rPr>
              <w:fldChar w:fldCharType="end"/>
            </w:r>
          </w:hyperlink>
        </w:p>
        <w:p w:rsidR="00F634FA" w:rsidRDefault="00F634FA">
          <w:pPr>
            <w:pStyle w:val="TOC1"/>
            <w:tabs>
              <w:tab w:val="right" w:leader="dot" w:pos="9350"/>
            </w:tabs>
            <w:rPr>
              <w:rFonts w:eastAsiaTheme="minorEastAsia"/>
              <w:noProof/>
            </w:rPr>
          </w:pPr>
          <w:hyperlink w:anchor="_Toc385834885" w:history="1">
            <w:r w:rsidRPr="007446EB">
              <w:rPr>
                <w:rStyle w:val="Hyperlink"/>
                <w:noProof/>
              </w:rPr>
              <w:t>DOWN THE ROAD IDEAS:</w:t>
            </w:r>
            <w:r>
              <w:rPr>
                <w:noProof/>
                <w:webHidden/>
              </w:rPr>
              <w:tab/>
            </w:r>
            <w:r>
              <w:rPr>
                <w:noProof/>
                <w:webHidden/>
              </w:rPr>
              <w:fldChar w:fldCharType="begin"/>
            </w:r>
            <w:r>
              <w:rPr>
                <w:noProof/>
                <w:webHidden/>
              </w:rPr>
              <w:instrText xml:space="preserve"> PAGEREF _Toc385834885 \h </w:instrText>
            </w:r>
            <w:r>
              <w:rPr>
                <w:noProof/>
                <w:webHidden/>
              </w:rPr>
            </w:r>
            <w:r>
              <w:rPr>
                <w:noProof/>
                <w:webHidden/>
              </w:rPr>
              <w:fldChar w:fldCharType="separate"/>
            </w:r>
            <w:r>
              <w:rPr>
                <w:noProof/>
                <w:webHidden/>
              </w:rPr>
              <w:t>7</w:t>
            </w:r>
            <w:r>
              <w:rPr>
                <w:noProof/>
                <w:webHidden/>
              </w:rPr>
              <w:fldChar w:fldCharType="end"/>
            </w:r>
          </w:hyperlink>
        </w:p>
        <w:p w:rsidR="005C6DAF" w:rsidRDefault="00371BBD">
          <w:r>
            <w:rPr>
              <w:b/>
              <w:bCs/>
              <w:noProof/>
            </w:rPr>
            <w:fldChar w:fldCharType="end"/>
          </w:r>
        </w:p>
      </w:sdtContent>
    </w:sdt>
    <w:p w:rsidR="005C6DAF" w:rsidRPr="009443E6" w:rsidRDefault="005C6DAF" w:rsidP="009443E6">
      <w:pPr>
        <w:rPr>
          <w:lang w:val="fr-FR"/>
        </w:rPr>
      </w:pPr>
    </w:p>
    <w:p w:rsidR="00D116EB" w:rsidRPr="00E7515F" w:rsidRDefault="00A031E9" w:rsidP="009443E6">
      <w:pPr>
        <w:rPr>
          <w:b/>
        </w:rPr>
      </w:pPr>
      <w:r w:rsidRPr="00E7515F">
        <w:rPr>
          <w:b/>
        </w:rPr>
        <w:t>PLATFORMS FOR DEVELOPMENT</w:t>
      </w:r>
      <w:r w:rsidR="00D116EB" w:rsidRPr="00E7515F">
        <w:rPr>
          <w:b/>
        </w:rPr>
        <w:t>:</w:t>
      </w:r>
    </w:p>
    <w:p w:rsidR="00F10113" w:rsidRPr="00E7515F" w:rsidRDefault="00D116EB" w:rsidP="00E7515F">
      <w:proofErr w:type="gramStart"/>
      <w:r w:rsidRPr="00E7515F">
        <w:t>i</w:t>
      </w:r>
      <w:r w:rsidR="00F10113" w:rsidRPr="00E7515F">
        <w:t>OS</w:t>
      </w:r>
      <w:proofErr w:type="gramEnd"/>
    </w:p>
    <w:p w:rsidR="00D116EB" w:rsidRPr="00E7515F" w:rsidRDefault="00D116EB" w:rsidP="00E7515F">
      <w:r w:rsidRPr="00E7515F">
        <w:t>Android</w:t>
      </w:r>
    </w:p>
    <w:p w:rsidR="00D116EB" w:rsidRDefault="00D116EB" w:rsidP="00D116EB"/>
    <w:p w:rsidR="008666F2" w:rsidRDefault="004470E0" w:rsidP="008666F2">
      <w:pPr>
        <w:pStyle w:val="Heading1"/>
      </w:pPr>
      <w:bookmarkStart w:id="3" w:name="_Toc385834877"/>
      <w:r>
        <w:t>BACKGROUND</w:t>
      </w:r>
      <w:bookmarkEnd w:id="3"/>
    </w:p>
    <w:p w:rsidR="008666F2" w:rsidRDefault="008666F2" w:rsidP="008666F2"/>
    <w:p w:rsidR="00F20854" w:rsidRDefault="00F20854" w:rsidP="00F20854">
      <w:pPr>
        <w:pStyle w:val="Heading2"/>
      </w:pPr>
      <w:bookmarkStart w:id="4" w:name="_Toc385834878"/>
      <w:r w:rsidRPr="00F175D1">
        <w:t>Why Reporting Matters</w:t>
      </w:r>
      <w:bookmarkEnd w:id="4"/>
    </w:p>
    <w:p w:rsidR="00F20854" w:rsidRDefault="00F20854" w:rsidP="008666F2"/>
    <w:p w:rsidR="00F20854" w:rsidRDefault="00F20854" w:rsidP="008666F2">
      <w:r>
        <w:t xml:space="preserve">Peace Corps is held accountable for the work Volunteers conduct in the field. This work is reported by Volunteers through the Volunteer Report Form (VRF), which is </w:t>
      </w:r>
      <w:r w:rsidR="00F175D1">
        <w:t xml:space="preserve">created and </w:t>
      </w:r>
      <w:r>
        <w:t>captured through a web portal called the Volunteer Reporting Tool (VRT).</w:t>
      </w:r>
    </w:p>
    <w:p w:rsidR="00F20854" w:rsidRDefault="00F20854" w:rsidP="008666F2"/>
    <w:p w:rsidR="00F20854" w:rsidRDefault="00F20854" w:rsidP="00F20854">
      <w:r>
        <w:t>Data collection is vital to:</w:t>
      </w:r>
    </w:p>
    <w:p w:rsidR="00F20854" w:rsidRDefault="00F20854" w:rsidP="00F20854"/>
    <w:p w:rsidR="00F20854" w:rsidRDefault="00F20854" w:rsidP="00F20854">
      <w:pPr>
        <w:pStyle w:val="ListParagraph"/>
        <w:numPr>
          <w:ilvl w:val="0"/>
          <w:numId w:val="17"/>
        </w:numPr>
      </w:pPr>
      <w:r>
        <w:t xml:space="preserve">Gauge the effectiveness of </w:t>
      </w:r>
      <w:r w:rsidR="00F175D1">
        <w:t xml:space="preserve">Volunteers </w:t>
      </w:r>
      <w:r>
        <w:t>and the programs they support.</w:t>
      </w:r>
    </w:p>
    <w:p w:rsidR="00F20854" w:rsidRDefault="00F20854" w:rsidP="00F20854">
      <w:pPr>
        <w:pStyle w:val="ListParagraph"/>
        <w:numPr>
          <w:ilvl w:val="0"/>
          <w:numId w:val="17"/>
        </w:numPr>
      </w:pPr>
      <w:r>
        <w:t xml:space="preserve">Determine the effectiveness of funds provided by other governmental agencies. </w:t>
      </w:r>
    </w:p>
    <w:p w:rsidR="00F20854" w:rsidRDefault="00F20854" w:rsidP="00F20854">
      <w:pPr>
        <w:pStyle w:val="ListParagraph"/>
        <w:numPr>
          <w:ilvl w:val="0"/>
          <w:numId w:val="17"/>
        </w:numPr>
      </w:pPr>
      <w:r>
        <w:t xml:space="preserve">Engender a sense of accomplishment among the </w:t>
      </w:r>
      <w:r w:rsidR="00F175D1">
        <w:t>Volunteers</w:t>
      </w:r>
      <w:r>
        <w:t>, who can look back at data collected after their service as evidence of their work.</w:t>
      </w:r>
    </w:p>
    <w:p w:rsidR="00F20854" w:rsidRDefault="00F20854" w:rsidP="008666F2"/>
    <w:p w:rsidR="00F20854" w:rsidRDefault="00F20854" w:rsidP="00F20854">
      <w:pPr>
        <w:pStyle w:val="Heading2"/>
      </w:pPr>
      <w:bookmarkStart w:id="5" w:name="_Toc385834879"/>
      <w:r>
        <w:t>Current Reporting Structure</w:t>
      </w:r>
      <w:bookmarkEnd w:id="5"/>
    </w:p>
    <w:p w:rsidR="00F20854" w:rsidRDefault="00F20854" w:rsidP="008666F2"/>
    <w:p w:rsidR="00EB694E" w:rsidRDefault="00EB694E" w:rsidP="00F3632B">
      <w:r>
        <w:t xml:space="preserve">Peace Corps Volunteers (PCVs) are asked to report on the activities they are undertaking </w:t>
      </w:r>
      <w:r w:rsidR="00F175D1">
        <w:t xml:space="preserve">with </w:t>
      </w:r>
      <w:r>
        <w:t>their commun</w:t>
      </w:r>
      <w:r w:rsidR="00F20854">
        <w:t xml:space="preserve">ities. The reporting prompts and data being tracked changes depending on the work the </w:t>
      </w:r>
      <w:r w:rsidR="00F175D1">
        <w:t xml:space="preserve">Volunteer </w:t>
      </w:r>
      <w:r w:rsidR="00F20854">
        <w:t xml:space="preserve">is doing </w:t>
      </w:r>
      <w:commentRangeStart w:id="6"/>
      <w:commentRangeStart w:id="7"/>
      <w:r w:rsidR="00F20854">
        <w:t xml:space="preserve">and the source of </w:t>
      </w:r>
      <w:r w:rsidR="00F20854" w:rsidRPr="00F634FA">
        <w:rPr>
          <w:highlight w:val="yellow"/>
        </w:rPr>
        <w:t>funding</w:t>
      </w:r>
      <w:r w:rsidR="00F20854">
        <w:t xml:space="preserve"> for the volunteer’s project</w:t>
      </w:r>
      <w:commentRangeEnd w:id="6"/>
      <w:r w:rsidR="00F175D1">
        <w:rPr>
          <w:rStyle w:val="CommentReference"/>
        </w:rPr>
        <w:commentReference w:id="6"/>
      </w:r>
      <w:commentRangeEnd w:id="7"/>
      <w:r w:rsidR="00F634FA">
        <w:rPr>
          <w:rStyle w:val="CommentReference"/>
        </w:rPr>
        <w:commentReference w:id="7"/>
      </w:r>
      <w:r w:rsidR="00F20854">
        <w:t>. The current reporting structure fro</w:t>
      </w:r>
      <w:r w:rsidR="00A404EC">
        <w:t xml:space="preserve">m a </w:t>
      </w:r>
      <w:r w:rsidR="00F175D1">
        <w:t xml:space="preserve">Volunteer </w:t>
      </w:r>
      <w:r w:rsidR="00A404EC">
        <w:t xml:space="preserve">to Peace </w:t>
      </w:r>
      <w:r w:rsidR="00A404EC" w:rsidRPr="00F175D1">
        <w:t xml:space="preserve">Corps </w:t>
      </w:r>
      <w:r w:rsidR="00F175D1">
        <w:t xml:space="preserve">for activities that contribute to Peace Corps Goal 1 </w:t>
      </w:r>
      <w:commentRangeStart w:id="8"/>
      <w:commentRangeStart w:id="9"/>
      <w:r w:rsidR="00A404EC" w:rsidRPr="00F175D1">
        <w:t>starts at a top level Project Goal</w:t>
      </w:r>
      <w:commentRangeEnd w:id="8"/>
      <w:r w:rsidR="00F175D1">
        <w:rPr>
          <w:rStyle w:val="CommentReference"/>
        </w:rPr>
        <w:commentReference w:id="8"/>
      </w:r>
      <w:commentRangeEnd w:id="9"/>
      <w:r w:rsidR="007F43E4">
        <w:rPr>
          <w:rStyle w:val="CommentReference"/>
        </w:rPr>
        <w:commentReference w:id="9"/>
      </w:r>
      <w:r w:rsidR="00A404EC">
        <w:t xml:space="preserve">, with specific work Volunteers are doing being tracked by Indicators. Indicators are the ground level data points </w:t>
      </w:r>
      <w:r w:rsidR="00F175D1">
        <w:t xml:space="preserve">that measure </w:t>
      </w:r>
      <w:r w:rsidR="00A404EC">
        <w:t>Volunteers’ work.</w:t>
      </w:r>
    </w:p>
    <w:p w:rsidR="00F20854" w:rsidRDefault="00F20854" w:rsidP="00F3632B"/>
    <w:p w:rsidR="00F20854" w:rsidRPr="00F93CEE" w:rsidRDefault="00F20854" w:rsidP="00F20854">
      <w:commentRangeStart w:id="10"/>
      <w:r w:rsidRPr="00CF180A">
        <w:rPr>
          <w:b/>
          <w:i/>
          <w:sz w:val="28"/>
        </w:rPr>
        <w:lastRenderedPageBreak/>
        <w:t>Project</w:t>
      </w:r>
      <w:commentRangeEnd w:id="10"/>
      <w:r>
        <w:rPr>
          <w:rStyle w:val="CommentReference"/>
        </w:rPr>
        <w:commentReference w:id="10"/>
      </w:r>
      <w:r w:rsidRPr="00CF180A">
        <w:rPr>
          <w:b/>
          <w:i/>
          <w:sz w:val="28"/>
        </w:rPr>
        <w:t xml:space="preserve"> Goals</w:t>
      </w:r>
      <w:r w:rsidRPr="00CF180A">
        <w:rPr>
          <w:i/>
        </w:rPr>
        <w:t>—</w:t>
      </w:r>
      <w:r w:rsidRPr="00F93CEE">
        <w:t xml:space="preserve">Project goal statements articulate intermediate or longer-term outcomes that need to occur to achieve the project’s purpose.     </w:t>
      </w:r>
    </w:p>
    <w:p w:rsidR="00F20854" w:rsidRPr="00F93CEE" w:rsidRDefault="00F20854" w:rsidP="003332B4">
      <w:pPr>
        <w:ind w:left="720"/>
      </w:pPr>
      <w:proofErr w:type="gramStart"/>
      <w:r w:rsidRPr="00F93CEE">
        <w:rPr>
          <w:b/>
        </w:rPr>
        <w:t>e.g</w:t>
      </w:r>
      <w:proofErr w:type="gramEnd"/>
      <w:r w:rsidRPr="00F93CEE">
        <w:rPr>
          <w:b/>
        </w:rPr>
        <w:t>.</w:t>
      </w:r>
      <w:r w:rsidRPr="00F93CEE">
        <w:t xml:space="preserve"> Community members will adopt behaviors to mitigate the harmful effects of HIV</w:t>
      </w:r>
    </w:p>
    <w:p w:rsidR="00F20854" w:rsidRPr="00692B3A" w:rsidRDefault="00F20854" w:rsidP="00F20854">
      <w:pPr>
        <w:tabs>
          <w:tab w:val="num" w:pos="720"/>
        </w:tabs>
        <w:contextualSpacing/>
      </w:pPr>
    </w:p>
    <w:p w:rsidR="00F20854" w:rsidRPr="00F93CEE" w:rsidRDefault="00F20854" w:rsidP="00F20854">
      <w:r w:rsidRPr="00CF180A">
        <w:rPr>
          <w:b/>
          <w:i/>
          <w:sz w:val="28"/>
        </w:rPr>
        <w:t>Project Objectives</w:t>
      </w:r>
      <w:r w:rsidRPr="00CF180A">
        <w:rPr>
          <w:b/>
          <w:i/>
        </w:rPr>
        <w:t>—</w:t>
      </w:r>
      <w:r w:rsidRPr="00F93CEE">
        <w:t>Project objectives articulate the most significant, attributable outcome or outcomes that will result from Volunteer and partner activities, and will contribute to achievement of project goals.</w:t>
      </w:r>
    </w:p>
    <w:p w:rsidR="00F20854" w:rsidRPr="00CF180A" w:rsidRDefault="00F20854" w:rsidP="003332B4">
      <w:pPr>
        <w:ind w:left="720"/>
        <w:rPr>
          <w:i/>
        </w:rPr>
      </w:pPr>
      <w:proofErr w:type="gramStart"/>
      <w:r w:rsidRPr="00F93CEE">
        <w:rPr>
          <w:b/>
        </w:rPr>
        <w:t>e.g</w:t>
      </w:r>
      <w:proofErr w:type="gramEnd"/>
      <w:r w:rsidRPr="00F93CEE">
        <w:t>. By XXXX, # males will have been circumcised and received post circumcision care.</w:t>
      </w:r>
    </w:p>
    <w:p w:rsidR="00F20854" w:rsidRPr="00692B3A" w:rsidRDefault="00F20854" w:rsidP="00F20854">
      <w:pPr>
        <w:tabs>
          <w:tab w:val="num" w:pos="720"/>
        </w:tabs>
        <w:contextualSpacing/>
      </w:pPr>
    </w:p>
    <w:p w:rsidR="00F20854" w:rsidRPr="00F93CEE" w:rsidRDefault="00F20854" w:rsidP="00F20854">
      <w:pPr>
        <w:tabs>
          <w:tab w:val="num" w:pos="720"/>
        </w:tabs>
        <w:contextualSpacing/>
      </w:pPr>
      <w:r w:rsidRPr="00CF180A">
        <w:rPr>
          <w:b/>
          <w:i/>
          <w:sz w:val="28"/>
        </w:rPr>
        <w:t>Activities:</w:t>
      </w:r>
      <w:r w:rsidRPr="00CF180A">
        <w:rPr>
          <w:i/>
          <w:sz w:val="28"/>
        </w:rPr>
        <w:t xml:space="preserve">  </w:t>
      </w:r>
      <w:r w:rsidRPr="00F93CEE">
        <w:t>Activity statements, one per objective, answer</w:t>
      </w:r>
    </w:p>
    <w:p w:rsidR="00F20854" w:rsidRPr="00F93CEE" w:rsidRDefault="00F20854" w:rsidP="00F20854">
      <w:pPr>
        <w:pStyle w:val="ListParagraph"/>
        <w:numPr>
          <w:ilvl w:val="0"/>
          <w:numId w:val="22"/>
        </w:numPr>
        <w:tabs>
          <w:tab w:val="num" w:pos="720"/>
        </w:tabs>
      </w:pPr>
      <w:r w:rsidRPr="00F93CEE">
        <w:t xml:space="preserve">How many Volunteers will conduct work </w:t>
      </w:r>
      <w:r>
        <w:t>corresponding to each objective,</w:t>
      </w:r>
    </w:p>
    <w:p w:rsidR="00F20854" w:rsidRPr="00F93CEE" w:rsidRDefault="00F20854" w:rsidP="00F20854">
      <w:pPr>
        <w:pStyle w:val="ListParagraph"/>
        <w:numPr>
          <w:ilvl w:val="0"/>
          <w:numId w:val="22"/>
        </w:numPr>
        <w:tabs>
          <w:tab w:val="num" w:pos="720"/>
        </w:tabs>
      </w:pPr>
      <w:r w:rsidRPr="00F93CEE">
        <w:t>Which set of activities they will undertake to</w:t>
      </w:r>
      <w:r>
        <w:t xml:space="preserve"> achieve each project objective,</w:t>
      </w:r>
    </w:p>
    <w:p w:rsidR="00F20854" w:rsidRDefault="00F20854" w:rsidP="00F20854">
      <w:pPr>
        <w:pStyle w:val="ListParagraph"/>
        <w:numPr>
          <w:ilvl w:val="0"/>
          <w:numId w:val="22"/>
        </w:numPr>
        <w:tabs>
          <w:tab w:val="num" w:pos="720"/>
        </w:tabs>
      </w:pPr>
      <w:r w:rsidRPr="00F93CEE">
        <w:t>Major outputs of the activities (often number of people trained)</w:t>
      </w:r>
      <w:r>
        <w:t>.</w:t>
      </w:r>
    </w:p>
    <w:p w:rsidR="00F20854" w:rsidRDefault="00F20854" w:rsidP="003332B4">
      <w:pPr>
        <w:ind w:left="720"/>
      </w:pPr>
      <w:proofErr w:type="gramStart"/>
      <w:r w:rsidRPr="005C65E8">
        <w:rPr>
          <w:b/>
        </w:rPr>
        <w:t>e.g</w:t>
      </w:r>
      <w:proofErr w:type="gramEnd"/>
      <w:r w:rsidRPr="005C65E8">
        <w:rPr>
          <w:b/>
        </w:rPr>
        <w:t>.</w:t>
      </w:r>
      <w:r>
        <w:t xml:space="preserve"> </w:t>
      </w:r>
      <w:r w:rsidRPr="005C65E8">
        <w:t xml:space="preserve">Each year, (#) of volunteers will increase awareness of HIV prevention through male circumcision by mobilizing X# of men to get circumcised through </w:t>
      </w:r>
      <w:r>
        <w:t xml:space="preserve">conducting a baseline and at least one of the following: </w:t>
      </w:r>
    </w:p>
    <w:p w:rsidR="00F20854" w:rsidRPr="00692B3A" w:rsidRDefault="00F20854" w:rsidP="00F20854">
      <w:pPr>
        <w:pStyle w:val="ListParagraph"/>
        <w:numPr>
          <w:ilvl w:val="0"/>
          <w:numId w:val="23"/>
        </w:numPr>
      </w:pPr>
      <w:proofErr w:type="gramStart"/>
      <w:r>
        <w:t>trainings</w:t>
      </w:r>
      <w:proofErr w:type="gramEnd"/>
      <w:r>
        <w:t xml:space="preserve">; workshops; referral services; health promotion campaigns; promotion to women's groups; </w:t>
      </w:r>
      <w:r w:rsidRPr="005C65E8">
        <w:t xml:space="preserve">other activities related to male circumcision. </w:t>
      </w:r>
    </w:p>
    <w:p w:rsidR="00F20854" w:rsidRDefault="00F20854" w:rsidP="00F20854">
      <w:pPr>
        <w:rPr>
          <w:b/>
          <w:i/>
          <w:sz w:val="28"/>
        </w:rPr>
      </w:pPr>
    </w:p>
    <w:p w:rsidR="00F20854" w:rsidRDefault="00F20854" w:rsidP="00F20854">
      <w:pPr>
        <w:rPr>
          <w:b/>
          <w:sz w:val="28"/>
        </w:rPr>
      </w:pPr>
      <w:r w:rsidRPr="00F53693">
        <w:rPr>
          <w:b/>
          <w:i/>
          <w:sz w:val="28"/>
        </w:rPr>
        <w:t>Indicators:</w:t>
      </w:r>
      <w:r>
        <w:rPr>
          <w:b/>
          <w:sz w:val="28"/>
        </w:rPr>
        <w:t xml:space="preserve">  </w:t>
      </w:r>
      <w:r w:rsidRPr="0061773F">
        <w:t>I</w:t>
      </w:r>
      <w:r w:rsidRPr="005C672F">
        <w:t>ndicator</w:t>
      </w:r>
      <w:r>
        <w:t xml:space="preserve">s are </w:t>
      </w:r>
      <w:r w:rsidRPr="005C672F">
        <w:t>statistic</w:t>
      </w:r>
      <w:r>
        <w:t>s</w:t>
      </w:r>
      <w:r w:rsidRPr="005C672F">
        <w:t xml:space="preserve"> or metric</w:t>
      </w:r>
      <w:r>
        <w:t>s</w:t>
      </w:r>
      <w:r w:rsidRPr="005C672F">
        <w:t xml:space="preserve"> used to gauge project performance (input, output, or outcome).</w:t>
      </w:r>
    </w:p>
    <w:p w:rsidR="00F20854" w:rsidRPr="005C65E8" w:rsidRDefault="00F20854" w:rsidP="00F20854">
      <w:pPr>
        <w:numPr>
          <w:ilvl w:val="0"/>
          <w:numId w:val="21"/>
        </w:numPr>
        <w:rPr>
          <w:b/>
          <w:i/>
        </w:rPr>
      </w:pPr>
      <w:r w:rsidRPr="005C65E8">
        <w:rPr>
          <w:b/>
          <w:i/>
        </w:rPr>
        <w:t>Outputs</w:t>
      </w:r>
      <w:r w:rsidRPr="005C65E8" w:rsidDel="00C72769">
        <w:rPr>
          <w:b/>
          <w:i/>
        </w:rPr>
        <w:t>—</w:t>
      </w:r>
      <w:proofErr w:type="gramStart"/>
      <w:r>
        <w:t>The</w:t>
      </w:r>
      <w:proofErr w:type="gramEnd"/>
      <w:r>
        <w:t xml:space="preserve"> direct result of project activities.  Outputs relate to direct products or deliverables of project activities such as # of peer education sessions completed, number of people reached, and number of materials produced.  </w:t>
      </w:r>
    </w:p>
    <w:p w:rsidR="00F20854" w:rsidRPr="005C65E8" w:rsidRDefault="00F20854" w:rsidP="003332B4">
      <w:pPr>
        <w:ind w:left="1440"/>
        <w:rPr>
          <w:b/>
          <w:i/>
        </w:rPr>
      </w:pPr>
      <w:r w:rsidRPr="005C65E8">
        <w:rPr>
          <w:b/>
          <w:i/>
        </w:rPr>
        <w:t xml:space="preserve">e.g. </w:t>
      </w:r>
      <w:r w:rsidRPr="005C65E8">
        <w:rPr>
          <w:i/>
        </w:rPr>
        <w:t># of individuals reached with a message promoting male circumcision as a way to reduce the risk of HIV infection since the last reporting period</w:t>
      </w:r>
      <w:r>
        <w:rPr>
          <w:i/>
        </w:rPr>
        <w:t xml:space="preserve"> </w:t>
      </w:r>
    </w:p>
    <w:p w:rsidR="00F20854" w:rsidRPr="005824FE" w:rsidRDefault="00F20854" w:rsidP="00F20854">
      <w:pPr>
        <w:numPr>
          <w:ilvl w:val="0"/>
          <w:numId w:val="21"/>
        </w:numPr>
        <w:rPr>
          <w:b/>
        </w:rPr>
      </w:pPr>
      <w:r w:rsidRPr="005824FE">
        <w:rPr>
          <w:b/>
          <w:i/>
        </w:rPr>
        <w:t>Outcomes</w:t>
      </w:r>
      <w:r w:rsidRPr="005824FE">
        <w:rPr>
          <w:i/>
        </w:rPr>
        <w:t>—</w:t>
      </w:r>
      <w:r>
        <w:t xml:space="preserve">Effect of project activities on target audience, such as change in knowledge, beliefs, skills, behaviors, and access to services.  </w:t>
      </w:r>
      <w:r w:rsidRPr="00336E34">
        <w:t xml:space="preserve">Projects typically have multiple, sequential outcomes: </w:t>
      </w:r>
      <w:r w:rsidRPr="005824FE">
        <w:rPr>
          <w:i/>
        </w:rPr>
        <w:t>“</w:t>
      </w:r>
      <w:r>
        <w:t xml:space="preserve">short term outcomes” are any </w:t>
      </w:r>
      <w:r w:rsidRPr="00336E34">
        <w:t xml:space="preserve">changes or benefits associated with </w:t>
      </w:r>
      <w:r>
        <w:t xml:space="preserve">changes in knowledge, skills, </w:t>
      </w:r>
      <w:r w:rsidRPr="00336E34">
        <w:t xml:space="preserve">or </w:t>
      </w:r>
      <w:r>
        <w:t>attitudes</w:t>
      </w:r>
      <w:r w:rsidRPr="00336E34">
        <w:t xml:space="preserve">; </w:t>
      </w:r>
      <w:r w:rsidRPr="005824FE">
        <w:rPr>
          <w:i/>
        </w:rPr>
        <w:t>“</w:t>
      </w:r>
      <w:r w:rsidRPr="00336E34">
        <w:t xml:space="preserve">intermediate outcomes,” </w:t>
      </w:r>
      <w:r>
        <w:t>are any</w:t>
      </w:r>
      <w:r w:rsidRPr="00336E34">
        <w:t xml:space="preserve"> changes</w:t>
      </w:r>
      <w:r>
        <w:t xml:space="preserve"> in behaviors</w:t>
      </w:r>
      <w:r w:rsidRPr="00336E34">
        <w:t xml:space="preserve"> </w:t>
      </w:r>
      <w:r>
        <w:t xml:space="preserve">building upon </w:t>
      </w:r>
      <w:r w:rsidRPr="00336E34">
        <w:t xml:space="preserve">the short-term outcomes; and </w:t>
      </w:r>
      <w:r w:rsidRPr="005824FE">
        <w:rPr>
          <w:i/>
        </w:rPr>
        <w:t>“</w:t>
      </w:r>
      <w:r w:rsidRPr="00336E34">
        <w:t xml:space="preserve">longer term outcomes,” or impacts, </w:t>
      </w:r>
      <w:r>
        <w:t xml:space="preserve">are longer range and cumulative effect of a project over time such as change in HIV infection, morbidity and mortality; impacts are rarely attributable to a single project.  </w:t>
      </w:r>
      <w:r w:rsidRPr="00336E34">
        <w:t xml:space="preserve">Note that these sequential levels of outcomes for capacity-building activities often match Kirkpatrick training evaluation levels. </w:t>
      </w:r>
    </w:p>
    <w:p w:rsidR="00F20854" w:rsidRDefault="00F20854" w:rsidP="003332B4">
      <w:pPr>
        <w:ind w:left="1440"/>
      </w:pPr>
      <w:r w:rsidRPr="005824FE">
        <w:rPr>
          <w:b/>
          <w:i/>
        </w:rPr>
        <w:t>e.g.</w:t>
      </w:r>
      <w:r w:rsidRPr="006233EE">
        <w:t xml:space="preserve"> </w:t>
      </w:r>
      <w:r w:rsidRPr="005824FE">
        <w:rPr>
          <w:i/>
        </w:rPr>
        <w:t># of males circumcised who returned at least once within 14 days of surgery for postoperative follow‐up care or after 7 days for non-surgical circumcision (intermediate-term outcome)</w:t>
      </w:r>
    </w:p>
    <w:p w:rsidR="00EB694E" w:rsidRDefault="00EB694E" w:rsidP="00F3632B"/>
    <w:p w:rsidR="00F20854" w:rsidRDefault="00F20854" w:rsidP="00F20854">
      <w:pPr>
        <w:pStyle w:val="Heading2"/>
      </w:pPr>
      <w:bookmarkStart w:id="11" w:name="_Toc385834880"/>
      <w:r>
        <w:t>Current Reporting Workflow</w:t>
      </w:r>
      <w:bookmarkEnd w:id="11"/>
    </w:p>
    <w:p w:rsidR="00F20854" w:rsidRDefault="00F20854" w:rsidP="00F3632B"/>
    <w:p w:rsidR="003332B4" w:rsidRDefault="003332B4" w:rsidP="00F3632B">
      <w:r w:rsidRPr="003332B4">
        <w:rPr>
          <w:noProof/>
        </w:rPr>
        <w:drawing>
          <wp:inline distT="0" distB="0" distL="0" distR="0" wp14:anchorId="0925396F" wp14:editId="74190FBE">
            <wp:extent cx="562609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626885" cy="4220164"/>
                    </a:xfrm>
                    <a:prstGeom prst="rect">
                      <a:avLst/>
                    </a:prstGeom>
                  </pic:spPr>
                </pic:pic>
              </a:graphicData>
            </a:graphic>
          </wp:inline>
        </w:drawing>
      </w:r>
    </w:p>
    <w:p w:rsidR="003332B4" w:rsidRDefault="003332B4" w:rsidP="00F3632B"/>
    <w:p w:rsidR="003332B4" w:rsidRDefault="00B85E8B" w:rsidP="001B1861">
      <w:r>
        <w:t>The current process involves the Volunteer downloading a Silverlight application on a desktop computer to view a Volunteer Report</w:t>
      </w:r>
      <w:r w:rsidR="00F634FA">
        <w:t xml:space="preserve"> </w:t>
      </w:r>
      <w:r>
        <w:t>Form (VRF). The VRF is then emailed to the Associate Peace Corps Director (APCD)</w:t>
      </w:r>
      <w:r w:rsidR="001B1861">
        <w:t xml:space="preserve">. The APCD </w:t>
      </w:r>
      <w:r w:rsidR="00F175D1">
        <w:t xml:space="preserve">uploads the VRFs to the Post (Country) database, </w:t>
      </w:r>
      <w:r w:rsidR="00F634FA">
        <w:t>and then</w:t>
      </w:r>
      <w:r w:rsidR="00F175D1">
        <w:t xml:space="preserve"> reviews the VRF to </w:t>
      </w:r>
      <w:r w:rsidR="001B1861">
        <w:t xml:space="preserve">clean any applicable data </w:t>
      </w:r>
      <w:r w:rsidR="00F175D1">
        <w:t>and provide feedback to Volunteers on their reported work</w:t>
      </w:r>
      <w:r w:rsidR="001B1861">
        <w:t>. That database then syncs with a central database.</w:t>
      </w:r>
    </w:p>
    <w:p w:rsidR="001B1861" w:rsidRDefault="001B1861" w:rsidP="001B1861"/>
    <w:p w:rsidR="003332B4" w:rsidRPr="003332B4" w:rsidRDefault="003332B4" w:rsidP="00071BFC">
      <w:pPr>
        <w:pStyle w:val="ListParagraph"/>
        <w:numPr>
          <w:ilvl w:val="0"/>
          <w:numId w:val="23"/>
        </w:numPr>
      </w:pPr>
      <w:commentRangeStart w:id="12"/>
      <w:r w:rsidRPr="003332B4">
        <w:t>APCD/PM needs to create VRFs for each Volunteer in the web app</w:t>
      </w:r>
    </w:p>
    <w:p w:rsidR="003332B4" w:rsidRPr="003332B4" w:rsidRDefault="003332B4" w:rsidP="00071BFC">
      <w:pPr>
        <w:pStyle w:val="ListParagraph"/>
        <w:numPr>
          <w:ilvl w:val="0"/>
          <w:numId w:val="23"/>
        </w:numPr>
      </w:pPr>
      <w:r w:rsidRPr="003332B4">
        <w:t>APCD/PM then sends these VRFs to Volunteers.</w:t>
      </w:r>
    </w:p>
    <w:p w:rsidR="003332B4" w:rsidRPr="003332B4" w:rsidRDefault="003332B4" w:rsidP="00071BFC">
      <w:pPr>
        <w:pStyle w:val="ListParagraph"/>
        <w:numPr>
          <w:ilvl w:val="0"/>
          <w:numId w:val="23"/>
        </w:numPr>
      </w:pPr>
      <w:r w:rsidRPr="003332B4">
        <w:t xml:space="preserve">Volunteers must download Silverlight app </w:t>
      </w:r>
      <w:r w:rsidR="00F175D1">
        <w:t xml:space="preserve">onto a computer </w:t>
      </w:r>
      <w:r w:rsidRPr="003332B4">
        <w:t xml:space="preserve">to open and access VRFs.  </w:t>
      </w:r>
    </w:p>
    <w:p w:rsidR="003332B4" w:rsidRPr="003332B4" w:rsidRDefault="003332B4" w:rsidP="00071BFC">
      <w:pPr>
        <w:pStyle w:val="ListParagraph"/>
        <w:numPr>
          <w:ilvl w:val="0"/>
          <w:numId w:val="23"/>
        </w:numPr>
      </w:pPr>
      <w:r w:rsidRPr="003332B4">
        <w:t xml:space="preserve">After completing their VRFs Volunteers must attach VRF to email and send to APCD.  </w:t>
      </w:r>
    </w:p>
    <w:p w:rsidR="003332B4" w:rsidRPr="003332B4" w:rsidRDefault="003332B4" w:rsidP="00071BFC">
      <w:pPr>
        <w:pStyle w:val="ListParagraph"/>
        <w:numPr>
          <w:ilvl w:val="0"/>
          <w:numId w:val="23"/>
        </w:numPr>
      </w:pPr>
      <w:r w:rsidRPr="003332B4">
        <w:t>APCD then must place VRFs in proper folder and import into the VRT.</w:t>
      </w:r>
    </w:p>
    <w:p w:rsidR="00071BFC" w:rsidRDefault="00071BFC" w:rsidP="003332B4"/>
    <w:p w:rsidR="003332B4" w:rsidRPr="003332B4" w:rsidRDefault="003332B4" w:rsidP="003332B4">
      <w:r w:rsidRPr="003332B4">
        <w:t>Things go wrong. More pieces = more possible places for things to go wrong; requires more a</w:t>
      </w:r>
      <w:r w:rsidR="00071BFC">
        <w:t xml:space="preserve">nd challenging troubleshooting. The </w:t>
      </w:r>
      <w:r w:rsidRPr="003332B4">
        <w:t>VRF is available offline, but only accessible on Windows and Mac; not accessible on iOS, Android, W</w:t>
      </w:r>
      <w:r w:rsidR="00071BFC">
        <w:t xml:space="preserve">indows </w:t>
      </w:r>
      <w:r w:rsidRPr="003332B4">
        <w:t>P</w:t>
      </w:r>
      <w:r w:rsidR="00071BFC">
        <w:t>hone</w:t>
      </w:r>
      <w:r w:rsidRPr="003332B4">
        <w:t>, or Linux.</w:t>
      </w:r>
    </w:p>
    <w:p w:rsidR="003332B4" w:rsidRPr="003332B4" w:rsidRDefault="003332B4" w:rsidP="003332B4">
      <w:r w:rsidRPr="003332B4">
        <w:t xml:space="preserve">Currently requires </w:t>
      </w:r>
      <w:r w:rsidR="00F175D1">
        <w:t>I</w:t>
      </w:r>
      <w:r w:rsidR="00F175D1" w:rsidRPr="003332B4">
        <w:t xml:space="preserve">nternet </w:t>
      </w:r>
      <w:r w:rsidRPr="003332B4">
        <w:t>access to download VRF application</w:t>
      </w:r>
      <w:r w:rsidR="00F175D1">
        <w:t xml:space="preserve"> onto a computer</w:t>
      </w:r>
      <w:r w:rsidRPr="003332B4">
        <w:t xml:space="preserve"> to open the VRF file</w:t>
      </w:r>
      <w:commentRangeEnd w:id="12"/>
      <w:r>
        <w:rPr>
          <w:rStyle w:val="CommentReference"/>
        </w:rPr>
        <w:commentReference w:id="12"/>
      </w:r>
      <w:r w:rsidR="00F175D1">
        <w:t>.</w:t>
      </w:r>
    </w:p>
    <w:p w:rsidR="003332B4" w:rsidRDefault="003332B4" w:rsidP="00F20854"/>
    <w:p w:rsidR="00F3632B" w:rsidRDefault="00F3632B" w:rsidP="00F20854">
      <w:r>
        <w:t xml:space="preserve">Peace Corps Volunteers (PCVs) currently use a </w:t>
      </w:r>
      <w:commentRangeStart w:id="13"/>
      <w:r>
        <w:t xml:space="preserve">22-page long pen and paper-based "Activity and Outcome Tracking booklet" </w:t>
      </w:r>
      <w:commentRangeEnd w:id="13"/>
      <w:r w:rsidR="008A2D78">
        <w:rPr>
          <w:rStyle w:val="CommentReference"/>
        </w:rPr>
        <w:commentReference w:id="13"/>
      </w:r>
      <w:r>
        <w:t xml:space="preserve">to keep track of their day-to-day activities in the field. </w:t>
      </w:r>
    </w:p>
    <w:p w:rsidR="00F3632B" w:rsidRDefault="00F3632B" w:rsidP="00F3632B"/>
    <w:p w:rsidR="00F3632B" w:rsidRDefault="007D69CF" w:rsidP="00F3632B">
      <w:r>
        <w:t xml:space="preserve">Examples of the type of data collected by </w:t>
      </w:r>
      <w:r w:rsidR="00F634FA">
        <w:t>Volunteers</w:t>
      </w:r>
      <w:r w:rsidR="00F3632B">
        <w:t>:</w:t>
      </w:r>
    </w:p>
    <w:p w:rsidR="00F3632B" w:rsidRDefault="00F3632B" w:rsidP="00F3632B"/>
    <w:p w:rsidR="00F3632B" w:rsidRDefault="007D69CF" w:rsidP="00F3632B">
      <w:pPr>
        <w:pStyle w:val="ListParagraph"/>
        <w:numPr>
          <w:ilvl w:val="0"/>
          <w:numId w:val="18"/>
        </w:numPr>
      </w:pPr>
      <w:r>
        <w:t>N</w:t>
      </w:r>
      <w:r w:rsidR="00F3632B">
        <w:t>umber of students taught in a class</w:t>
      </w:r>
      <w:r>
        <w:t>.</w:t>
      </w:r>
    </w:p>
    <w:p w:rsidR="00F3632B" w:rsidRDefault="007D69CF" w:rsidP="00F3632B">
      <w:pPr>
        <w:pStyle w:val="ListParagraph"/>
        <w:numPr>
          <w:ilvl w:val="0"/>
          <w:numId w:val="18"/>
        </w:numPr>
      </w:pPr>
      <w:r>
        <w:t>N</w:t>
      </w:r>
      <w:r w:rsidR="00F3632B">
        <w:t>umber of local leaders contacted</w:t>
      </w:r>
      <w:r>
        <w:t>.</w:t>
      </w:r>
    </w:p>
    <w:p w:rsidR="007D69CF" w:rsidRDefault="007D69CF" w:rsidP="00F3632B">
      <w:pPr>
        <w:pStyle w:val="ListParagraph"/>
        <w:numPr>
          <w:ilvl w:val="0"/>
          <w:numId w:val="18"/>
        </w:numPr>
      </w:pPr>
      <w:r>
        <w:t>Number of participants at a movie screening.</w:t>
      </w:r>
    </w:p>
    <w:p w:rsidR="00F3632B" w:rsidRDefault="00F3632B" w:rsidP="00F3632B"/>
    <w:p w:rsidR="00F3632B" w:rsidRDefault="00F3632B" w:rsidP="00F3632B">
      <w:r>
        <w:t xml:space="preserve">The problem with tracking data on paper is that if the volunteer's tasks are outside or some distance from their homes (very common), and they forget to carry the paper with them, data for that day </w:t>
      </w:r>
      <w:r w:rsidR="00F175D1">
        <w:t>can be</w:t>
      </w:r>
      <w:r>
        <w:t xml:space="preserve"> lost. As it happens, this is a very common occurrence and </w:t>
      </w:r>
      <w:r w:rsidR="00F175D1">
        <w:t xml:space="preserve">Volunteers </w:t>
      </w:r>
      <w:r>
        <w:t>often omit to record data meticulously, leading them to reconstruct data from memory (and thus creating inaccurate records).</w:t>
      </w:r>
    </w:p>
    <w:p w:rsidR="00F3632B" w:rsidRDefault="00F3632B" w:rsidP="00F3632B"/>
    <w:p w:rsidR="003332B4" w:rsidRDefault="00A404EC" w:rsidP="00F3632B">
      <w:r>
        <w:t xml:space="preserve">This paper recording booklet is used by the Volunteer to fill out the Volunteer Report Form (VRF), using the online portal called the Volunteer Reporting Tool (VRT). Data is reported </w:t>
      </w:r>
      <w:r w:rsidR="00F175D1">
        <w:t>semi-annually (between two and four times per year)</w:t>
      </w:r>
      <w:r>
        <w:t xml:space="preserve">, and frequently requires </w:t>
      </w:r>
      <w:r w:rsidR="00F175D1">
        <w:t xml:space="preserve">Volunteers </w:t>
      </w:r>
      <w:r>
        <w:t>to travel to a nearby city to complete their data entry. Data entry for the entire quarter c</w:t>
      </w:r>
      <w:r w:rsidR="00071BFC">
        <w:t>an take many hours to complete.</w:t>
      </w:r>
    </w:p>
    <w:p w:rsidR="008666F2" w:rsidRDefault="008666F2" w:rsidP="0046203B"/>
    <w:p w:rsidR="00E91248" w:rsidRDefault="00A404EC" w:rsidP="00A404EC">
      <w:pPr>
        <w:pStyle w:val="Heading2"/>
      </w:pPr>
      <w:bookmarkStart w:id="14" w:name="_Toc385834881"/>
      <w:r>
        <w:t>Desired Workflow</w:t>
      </w:r>
      <w:bookmarkEnd w:id="14"/>
    </w:p>
    <w:p w:rsidR="00A404EC" w:rsidRDefault="00A404EC" w:rsidP="00A404EC"/>
    <w:p w:rsidR="00A404EC" w:rsidRPr="00A404EC" w:rsidRDefault="00D06274" w:rsidP="00A404EC">
      <w:r>
        <w:t>Peace Corps would like to reduce the steps to submitting Volunteer activity information and indicators.</w:t>
      </w:r>
      <w:r w:rsidR="00B85E8B">
        <w:t xml:space="preserve"> The agency would like to see a flatter reporting structure that allows for direct input by the end user, revision history on the database, and direct access by the staff</w:t>
      </w:r>
      <w:r w:rsidR="00F175D1">
        <w:t xml:space="preserve"> and Volunteers</w:t>
      </w:r>
      <w:r w:rsidR="00B85E8B">
        <w:t xml:space="preserve"> to the information.</w:t>
      </w:r>
    </w:p>
    <w:p w:rsidR="00B85E8B" w:rsidRDefault="00B85E8B" w:rsidP="00B85E8B"/>
    <w:p w:rsidR="00B85E8B" w:rsidRDefault="00B85E8B" w:rsidP="00B85E8B">
      <w:r>
        <w:t xml:space="preserve">In the proposed diagram below, the Volunteers web app doesn’t necessarily need to be a web app that runs off a mobile browser. The web application simply represents the ability of the Volunteer to log into the reporting database directly to input their information. In many cases, it’s important that the </w:t>
      </w:r>
      <w:r w:rsidR="00F175D1">
        <w:t xml:space="preserve">Volunteer </w:t>
      </w:r>
      <w:r>
        <w:t>is able to record and save information about their work offline, and then upload that information later.</w:t>
      </w:r>
    </w:p>
    <w:p w:rsidR="00E91248" w:rsidRDefault="00E91248" w:rsidP="008666F2"/>
    <w:p w:rsidR="00B85E8B" w:rsidRDefault="00B85E8B" w:rsidP="008666F2">
      <w:r w:rsidRPr="00B85E8B">
        <w:rPr>
          <w:noProof/>
        </w:rPr>
        <w:drawing>
          <wp:inline distT="0" distB="0" distL="0" distR="0" wp14:anchorId="007DE39D" wp14:editId="7891AD9D">
            <wp:extent cx="570229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03096" cy="4277322"/>
                    </a:xfrm>
                    <a:prstGeom prst="rect">
                      <a:avLst/>
                    </a:prstGeom>
                  </pic:spPr>
                </pic:pic>
              </a:graphicData>
            </a:graphic>
          </wp:inline>
        </w:drawing>
      </w:r>
    </w:p>
    <w:p w:rsidR="00B85E8B" w:rsidRDefault="00B85E8B" w:rsidP="00B85E8B">
      <w:r>
        <w:t>Introducing a mobile application into the process could:</w:t>
      </w:r>
    </w:p>
    <w:p w:rsidR="00B85E8B" w:rsidRDefault="00B85E8B" w:rsidP="00B85E8B">
      <w:pPr>
        <w:pStyle w:val="ListParagraph"/>
        <w:numPr>
          <w:ilvl w:val="0"/>
          <w:numId w:val="25"/>
        </w:numPr>
      </w:pPr>
      <w:r>
        <w:t>Reduce the number of steps in the data submission process.</w:t>
      </w:r>
    </w:p>
    <w:p w:rsidR="00B85E8B" w:rsidRDefault="00B85E8B" w:rsidP="00B85E8B">
      <w:pPr>
        <w:pStyle w:val="ListParagraph"/>
        <w:numPr>
          <w:ilvl w:val="0"/>
          <w:numId w:val="25"/>
        </w:numPr>
      </w:pPr>
      <w:r>
        <w:t>Ensure Volunteers record accurate data in a timely fashion since they are less likely to forget their phone or tablet compared to a large paper packet.</w:t>
      </w:r>
    </w:p>
    <w:p w:rsidR="00B85E8B" w:rsidRDefault="00B85E8B" w:rsidP="00B85E8B">
      <w:pPr>
        <w:pStyle w:val="ListParagraph"/>
        <w:numPr>
          <w:ilvl w:val="0"/>
          <w:numId w:val="25"/>
        </w:numPr>
      </w:pPr>
      <w:r>
        <w:t>Increase timeliness of information capture</w:t>
      </w:r>
      <w:r w:rsidR="00F175D1">
        <w:t>d</w:t>
      </w:r>
      <w:r>
        <w:t>.</w:t>
      </w:r>
    </w:p>
    <w:p w:rsidR="00B85E8B" w:rsidRDefault="00B85E8B" w:rsidP="00B85E8B">
      <w:pPr>
        <w:pStyle w:val="ListParagraph"/>
        <w:numPr>
          <w:ilvl w:val="0"/>
          <w:numId w:val="25"/>
        </w:numPr>
      </w:pPr>
      <w:r>
        <w:t>Provide data more directly, with less intermediary tools.</w:t>
      </w:r>
      <w:bookmarkStart w:id="15" w:name="user-content-motivation"/>
      <w:bookmarkEnd w:id="15"/>
    </w:p>
    <w:p w:rsidR="00B85E8B" w:rsidRDefault="00B85E8B" w:rsidP="00B85E8B">
      <w:pPr>
        <w:pStyle w:val="ListParagraph"/>
        <w:numPr>
          <w:ilvl w:val="0"/>
          <w:numId w:val="25"/>
        </w:numPr>
      </w:pPr>
      <w:r>
        <w:t>Allow the Volunteer to record their work electronically, even in an offline environment.</w:t>
      </w:r>
    </w:p>
    <w:p w:rsidR="00B85E8B" w:rsidRDefault="00B85E8B" w:rsidP="008666F2"/>
    <w:p w:rsidR="00B85E8B" w:rsidRDefault="00B85E8B" w:rsidP="008666F2"/>
    <w:p w:rsidR="00551618" w:rsidRPr="00F10113" w:rsidRDefault="00551618" w:rsidP="00F10113">
      <w:pPr>
        <w:pStyle w:val="Heading1"/>
      </w:pPr>
      <w:bookmarkStart w:id="16" w:name="user-content-features"/>
      <w:bookmarkStart w:id="17" w:name="user-content-notes-for-developers"/>
      <w:bookmarkStart w:id="18" w:name="_Toc385834882"/>
      <w:bookmarkEnd w:id="16"/>
      <w:bookmarkEnd w:id="17"/>
      <w:r w:rsidRPr="00F10113">
        <w:t>GITHUB ORGANIZATION:</w:t>
      </w:r>
      <w:bookmarkEnd w:id="18"/>
    </w:p>
    <w:p w:rsidR="00551618" w:rsidRDefault="00551618" w:rsidP="00D116EB"/>
    <w:p w:rsidR="00E7515F" w:rsidRDefault="00E7515F" w:rsidP="00E7515F">
      <w:r>
        <w:t xml:space="preserve">The </w:t>
      </w:r>
      <w:proofErr w:type="spellStart"/>
      <w:r>
        <w:t>PeaceTrack</w:t>
      </w:r>
      <w:proofErr w:type="spellEnd"/>
      <w:r>
        <w:t xml:space="preserve"> App will have an iOS and </w:t>
      </w:r>
      <w:r>
        <w:t>Android</w:t>
      </w:r>
      <w:r>
        <w:t xml:space="preserve"> implementation</w:t>
      </w:r>
      <w:r>
        <w:t xml:space="preserve">. To support discussion on topics covering </w:t>
      </w:r>
      <w:r>
        <w:t>both</w:t>
      </w:r>
      <w:r>
        <w:t xml:space="preserve"> environments there is a ReadMe repo as well. The ReadMe repo is purely for discussion on features common across platforms, it will not host code.</w:t>
      </w:r>
    </w:p>
    <w:p w:rsidR="00E7515F" w:rsidRDefault="00E7515F" w:rsidP="00D116EB"/>
    <w:p w:rsidR="00E7515F" w:rsidRDefault="00E7515F" w:rsidP="00D116EB">
      <w:r w:rsidRPr="00E7515F">
        <w:rPr>
          <w:b/>
          <w:rPrChange w:id="19" w:author="McAllister, Matthew" w:date="2014-04-21T09:34:00Z">
            <w:rPr/>
          </w:rPrChange>
        </w:rPr>
        <w:t>README</w:t>
      </w:r>
      <w:r>
        <w:t xml:space="preserve">: </w:t>
      </w:r>
      <w:hyperlink r:id="rId13" w:history="1">
        <w:r w:rsidRPr="000F2FE6">
          <w:rPr>
            <w:rStyle w:val="Hyperlink"/>
          </w:rPr>
          <w:t>https://github.com/PeaceCorps/peacetrack-readme</w:t>
        </w:r>
      </w:hyperlink>
      <w:r>
        <w:t xml:space="preserve"> </w:t>
      </w:r>
    </w:p>
    <w:p w:rsidR="00E7515F" w:rsidRDefault="00E7515F" w:rsidP="00D116EB"/>
    <w:p w:rsidR="00AD18AD" w:rsidRDefault="00AD18AD" w:rsidP="00D116EB">
      <w:commentRangeStart w:id="20"/>
      <w:proofErr w:type="gramStart"/>
      <w:r w:rsidRPr="00E7515F">
        <w:rPr>
          <w:b/>
          <w:rPrChange w:id="21" w:author="McAllister, Matthew" w:date="2014-04-21T09:34:00Z">
            <w:rPr/>
          </w:rPrChange>
        </w:rPr>
        <w:t>iOS</w:t>
      </w:r>
      <w:proofErr w:type="gramEnd"/>
      <w:r>
        <w:t xml:space="preserve">: </w:t>
      </w:r>
      <w:hyperlink r:id="rId14" w:history="1">
        <w:r w:rsidR="00E7515F" w:rsidRPr="000F2FE6">
          <w:rPr>
            <w:rStyle w:val="Hyperlink"/>
          </w:rPr>
          <w:t>https://github.com/PeaceCorps/peacetrack-ios</w:t>
        </w:r>
      </w:hyperlink>
      <w:r w:rsidR="00E7515F">
        <w:rPr>
          <w:color w:val="FF0000"/>
        </w:rPr>
        <w:t xml:space="preserve"> </w:t>
      </w:r>
    </w:p>
    <w:p w:rsidR="00AD18AD" w:rsidRDefault="00AD18AD" w:rsidP="00D116EB">
      <w:r w:rsidRPr="00E7515F">
        <w:rPr>
          <w:b/>
          <w:rPrChange w:id="22" w:author="McAllister, Matthew" w:date="2014-04-21T09:34:00Z">
            <w:rPr/>
          </w:rPrChange>
        </w:rPr>
        <w:t>Android</w:t>
      </w:r>
      <w:r>
        <w:t xml:space="preserve">: </w:t>
      </w:r>
      <w:hyperlink r:id="rId15" w:history="1">
        <w:r w:rsidR="00E7515F" w:rsidRPr="000F2FE6">
          <w:rPr>
            <w:rStyle w:val="Hyperlink"/>
          </w:rPr>
          <w:t>https://github.com/PeaceCorps/peacetrack-android</w:t>
        </w:r>
      </w:hyperlink>
      <w:r w:rsidR="00E7515F">
        <w:rPr>
          <w:color w:val="FF0000"/>
        </w:rPr>
        <w:t xml:space="preserve"> </w:t>
      </w:r>
      <w:commentRangeEnd w:id="20"/>
    </w:p>
    <w:p w:rsidR="00551618" w:rsidRDefault="00551618" w:rsidP="00D116EB"/>
    <w:p w:rsidR="00D116EB" w:rsidRPr="0016368C" w:rsidRDefault="00657B85" w:rsidP="004470E0">
      <w:pPr>
        <w:pStyle w:val="Heading1"/>
      </w:pPr>
      <w:bookmarkStart w:id="23" w:name="_Toc385834883"/>
      <w:r>
        <w:t>FUNCTIONAL REQUIREMENTS:</w:t>
      </w:r>
      <w:bookmarkEnd w:id="23"/>
    </w:p>
    <w:p w:rsidR="00D116EB" w:rsidRDefault="00D116EB" w:rsidP="00D116EB"/>
    <w:p w:rsidR="008666F2" w:rsidRDefault="0046203B" w:rsidP="0046203B">
      <w:pPr>
        <w:pStyle w:val="ListParagraph"/>
        <w:numPr>
          <w:ilvl w:val="0"/>
          <w:numId w:val="26"/>
        </w:numPr>
      </w:pPr>
      <w:r>
        <w:t>User needs to record their activity and add data quickly. This is the most important priority.</w:t>
      </w:r>
    </w:p>
    <w:p w:rsidR="008B396F" w:rsidRDefault="008B396F" w:rsidP="0046203B">
      <w:pPr>
        <w:pStyle w:val="ListParagraph"/>
        <w:numPr>
          <w:ilvl w:val="0"/>
          <w:numId w:val="26"/>
        </w:numPr>
      </w:pPr>
      <w:r>
        <w:t>Activities should easily connect to upstream Objectives.</w:t>
      </w:r>
    </w:p>
    <w:p w:rsidR="008B396F" w:rsidRDefault="008B396F" w:rsidP="0046203B">
      <w:pPr>
        <w:pStyle w:val="ListParagraph"/>
        <w:numPr>
          <w:ilvl w:val="0"/>
          <w:numId w:val="26"/>
        </w:numPr>
      </w:pPr>
      <w:r>
        <w:t>Activities should easily connect to downstream Indicators (Standard Indicators comprised of Outputs and Outcomes, as well as Post</w:t>
      </w:r>
      <w:r w:rsidR="00F175D1">
        <w:t>-developed</w:t>
      </w:r>
      <w:r w:rsidR="00F634FA">
        <w:t xml:space="preserve"> </w:t>
      </w:r>
      <w:r>
        <w:t>Indicators).</w:t>
      </w:r>
    </w:p>
    <w:p w:rsidR="0046203B" w:rsidRDefault="0046203B" w:rsidP="0046203B">
      <w:pPr>
        <w:pStyle w:val="ListParagraph"/>
        <w:numPr>
          <w:ilvl w:val="0"/>
          <w:numId w:val="26"/>
        </w:numPr>
      </w:pPr>
      <w:r>
        <w:t>The application data struct</w:t>
      </w:r>
      <w:r w:rsidR="00071BFC">
        <w:t>ure needs to be flexible enough so</w:t>
      </w:r>
      <w:r>
        <w:t xml:space="preserve"> that when Peace Corps or affiliated organizations add/remove/change indicators, the application can adapt and treat legacy data in a non-destructive </w:t>
      </w:r>
      <w:r w:rsidR="00071BFC">
        <w:t>manner</w:t>
      </w:r>
      <w:r>
        <w:t>.</w:t>
      </w:r>
    </w:p>
    <w:p w:rsidR="0046203B" w:rsidRDefault="0046203B" w:rsidP="0046203B">
      <w:pPr>
        <w:pStyle w:val="ListParagraph"/>
        <w:numPr>
          <w:ilvl w:val="0"/>
          <w:numId w:val="26"/>
        </w:numPr>
      </w:pPr>
      <w:r>
        <w:t xml:space="preserve">Individual </w:t>
      </w:r>
      <w:r w:rsidR="008B396F">
        <w:t>activities</w:t>
      </w:r>
      <w:r>
        <w:t xml:space="preserve"> or reoccurring </w:t>
      </w:r>
      <w:r w:rsidR="008B396F">
        <w:t>activities</w:t>
      </w:r>
      <w:r>
        <w:t xml:space="preserve"> need to be able to connect to larger project frameworks and reporting hierarchies.</w:t>
      </w:r>
    </w:p>
    <w:p w:rsidR="0046203B" w:rsidRDefault="0046203B" w:rsidP="0046203B">
      <w:pPr>
        <w:pStyle w:val="ListParagraph"/>
        <w:numPr>
          <w:ilvl w:val="0"/>
          <w:numId w:val="26"/>
        </w:numPr>
      </w:pPr>
      <w:r>
        <w:t>Based on initial application set up, the user should provide basic information to the applicati</w:t>
      </w:r>
      <w:r w:rsidR="008B396F">
        <w:t>on that makes data entry easier, including Country and Sector.</w:t>
      </w:r>
      <w:r>
        <w:t xml:space="preserve"> If a user enters the sector (Health, </w:t>
      </w:r>
      <w:proofErr w:type="gramStart"/>
      <w:r>
        <w:t>Education, …)</w:t>
      </w:r>
      <w:proofErr w:type="gramEnd"/>
      <w:r>
        <w:t xml:space="preserve"> the corresponding indicators will be filtered to ones that apply to that work.</w:t>
      </w:r>
    </w:p>
    <w:p w:rsidR="0046203B" w:rsidRDefault="0046203B" w:rsidP="0046203B">
      <w:pPr>
        <w:pStyle w:val="ListParagraph"/>
        <w:numPr>
          <w:ilvl w:val="0"/>
          <w:numId w:val="26"/>
        </w:numPr>
      </w:pPr>
      <w:r>
        <w:t>The application must be able to export the data collected in machine-readable and standard formats, including CSV.</w:t>
      </w:r>
    </w:p>
    <w:p w:rsidR="0046203B" w:rsidRDefault="0046203B" w:rsidP="0046203B">
      <w:pPr>
        <w:pStyle w:val="ListParagraph"/>
        <w:numPr>
          <w:ilvl w:val="0"/>
          <w:numId w:val="26"/>
        </w:numPr>
      </w:pPr>
      <w:r>
        <w:t>Data should be exp</w:t>
      </w:r>
      <w:r w:rsidR="008B396F">
        <w:t>ortable both by Project and by I</w:t>
      </w:r>
      <w:r>
        <w:t xml:space="preserve">ndicator. Users will be asked at the end of the day how many people were trained on X that </w:t>
      </w:r>
      <w:proofErr w:type="gramStart"/>
      <w:r>
        <w:t>were</w:t>
      </w:r>
      <w:proofErr w:type="gramEnd"/>
      <w:r>
        <w:t xml:space="preserve"> between the ages of Z and Y. Providing that data easily is important.</w:t>
      </w:r>
    </w:p>
    <w:p w:rsidR="00F175D1" w:rsidRDefault="00F175D1" w:rsidP="0046203B">
      <w:pPr>
        <w:pStyle w:val="ListParagraph"/>
        <w:numPr>
          <w:ilvl w:val="0"/>
          <w:numId w:val="26"/>
        </w:numPr>
      </w:pPr>
      <w:commentRangeStart w:id="24"/>
      <w:r>
        <w:t>When Volunteers work with the same people on multiple activities, the data structure needs to be flexible enough to be able to track results that may be observed outside o</w:t>
      </w:r>
      <w:ins w:id="25" w:author="McAllister, Matthew" w:date="2014-04-21T09:35:00Z">
        <w:r w:rsidR="00E7515F">
          <w:t>f</w:t>
        </w:r>
      </w:ins>
      <w:del w:id="26" w:author="McAllister, Matthew" w:date="2014-04-21T09:35:00Z">
        <w:r w:rsidDel="00E7515F">
          <w:delText>n</w:delText>
        </w:r>
      </w:del>
      <w:r>
        <w:t xml:space="preserve"> an activity – or after multiple activities.</w:t>
      </w:r>
      <w:commentRangeEnd w:id="24"/>
      <w:r w:rsidR="00E7515F">
        <w:rPr>
          <w:rStyle w:val="CommentReference"/>
        </w:rPr>
        <w:commentReference w:id="24"/>
      </w:r>
    </w:p>
    <w:p w:rsidR="0046203B" w:rsidRDefault="0046203B" w:rsidP="008666F2"/>
    <w:p w:rsidR="008666F2" w:rsidRDefault="008666F2" w:rsidP="008666F2">
      <w:pPr>
        <w:pStyle w:val="Heading2"/>
      </w:pPr>
      <w:bookmarkStart w:id="27" w:name="user-content-notes-for-users"/>
      <w:bookmarkStart w:id="28" w:name="_Toc385834884"/>
      <w:bookmarkEnd w:id="27"/>
      <w:r>
        <w:t>Application Data Structure</w:t>
      </w:r>
      <w:bookmarkEnd w:id="28"/>
    </w:p>
    <w:p w:rsidR="008666F2" w:rsidRDefault="008666F2" w:rsidP="008666F2"/>
    <w:p w:rsidR="00657B85" w:rsidRDefault="009D1F6E" w:rsidP="00D116EB">
      <w:r>
        <w:t>See PDF titled “Project Data Framework” for diagram of how the reporting structure is captured. See the excel file “Project Framework Indicator List” for the full list of indicators and how they are structured.</w:t>
      </w:r>
    </w:p>
    <w:p w:rsidR="009D1F6E" w:rsidRDefault="009D1F6E" w:rsidP="00D116EB"/>
    <w:p w:rsidR="009D1F6E" w:rsidRDefault="009D1F6E" w:rsidP="00D116EB">
      <w:r>
        <w:t>The element of the data structure to highlight is that the user only adds Activity information, and connects that activity to the corresponding Objectives (upstream), and the applicable indicators (downstream). If an Objective is selected, at least one indicator connected to that Objective must be added to measure the impact. Additional indicators not related to the specific Objective(s) can also be included.</w:t>
      </w:r>
    </w:p>
    <w:p w:rsidR="009D1F6E" w:rsidRDefault="009D1F6E" w:rsidP="00D116EB"/>
    <w:p w:rsidR="00AD18AD" w:rsidRDefault="009D1F6E" w:rsidP="00D116EB">
      <w:r>
        <w:t>As mentioned, the list of indicators and what they relate to can change over time. It’s important that the data structu</w:t>
      </w:r>
      <w:r w:rsidR="00B84F97">
        <w:t>re allows for this flexibility.</w:t>
      </w:r>
    </w:p>
    <w:p w:rsidR="00D116EB" w:rsidRDefault="00D116EB" w:rsidP="00D116EB"/>
    <w:p w:rsidR="007917EB" w:rsidRDefault="007917EB" w:rsidP="00D116EB">
      <w:bookmarkStart w:id="29" w:name="_GoBack"/>
      <w:bookmarkEnd w:id="29"/>
    </w:p>
    <w:p w:rsidR="00D116EB" w:rsidRDefault="00DF165F" w:rsidP="004470E0">
      <w:pPr>
        <w:pStyle w:val="Heading1"/>
      </w:pPr>
      <w:bookmarkStart w:id="30" w:name="_Toc385834885"/>
      <w:r w:rsidRPr="00DF165F">
        <w:t>DOWN THE ROAD IDEAS</w:t>
      </w:r>
      <w:r w:rsidR="00D116EB" w:rsidRPr="00DF165F">
        <w:t>:</w:t>
      </w:r>
      <w:bookmarkEnd w:id="30"/>
    </w:p>
    <w:p w:rsidR="00DB442C" w:rsidRDefault="00DB442C" w:rsidP="00DB442C"/>
    <w:p w:rsidR="00DB442C" w:rsidRDefault="00DB442C" w:rsidP="00DB442C">
      <w:pPr>
        <w:pStyle w:val="ListParagraph"/>
        <w:numPr>
          <w:ilvl w:val="0"/>
          <w:numId w:val="27"/>
        </w:numPr>
      </w:pPr>
      <w:r>
        <w:t>Direct sync and download ability to the main VRT database, without intermediary CSV export and import.</w:t>
      </w:r>
    </w:p>
    <w:p w:rsidR="00F175D1" w:rsidRDefault="00F175D1" w:rsidP="00DB442C">
      <w:pPr>
        <w:pStyle w:val="ListParagraph"/>
        <w:numPr>
          <w:ilvl w:val="0"/>
          <w:numId w:val="27"/>
        </w:numPr>
      </w:pPr>
      <w:r>
        <w:t xml:space="preserve">Ability for Volunteers to see their aggregated effort to achieve their Project’s </w:t>
      </w:r>
      <w:commentRangeStart w:id="31"/>
      <w:r>
        <w:t>objectives</w:t>
      </w:r>
      <w:commentRangeEnd w:id="31"/>
      <w:r>
        <w:rPr>
          <w:rStyle w:val="CommentReference"/>
        </w:rPr>
        <w:commentReference w:id="31"/>
      </w:r>
    </w:p>
    <w:p w:rsidR="00F175D1" w:rsidRDefault="00F175D1" w:rsidP="00DB442C">
      <w:pPr>
        <w:pStyle w:val="ListParagraph"/>
        <w:numPr>
          <w:ilvl w:val="0"/>
          <w:numId w:val="27"/>
        </w:numPr>
      </w:pPr>
      <w:commentRangeStart w:id="32"/>
      <w:r>
        <w:t xml:space="preserve">Ability for Volunteers to report shared activities when they collaborate with other Volunteers </w:t>
      </w:r>
      <w:commentRangeEnd w:id="32"/>
      <w:r>
        <w:rPr>
          <w:rStyle w:val="CommentReference"/>
        </w:rPr>
        <w:commentReference w:id="32"/>
      </w:r>
    </w:p>
    <w:p w:rsidR="00F175D1" w:rsidRPr="00DB442C" w:rsidRDefault="00F175D1" w:rsidP="00DB442C">
      <w:pPr>
        <w:pStyle w:val="ListParagraph"/>
        <w:numPr>
          <w:ilvl w:val="0"/>
          <w:numId w:val="27"/>
        </w:numPr>
      </w:pPr>
      <w:r>
        <w:t>Ability for Volunteers to see activities from Volunteers working in their community before them and, possibly, continue reporting on results achieved by the same participants</w:t>
      </w:r>
    </w:p>
    <w:p w:rsidR="00DF165F" w:rsidRDefault="00DF165F" w:rsidP="00D116EB"/>
    <w:p w:rsidR="00DF165F" w:rsidRDefault="00DF165F" w:rsidP="00D116EB"/>
    <w:sectPr w:rsidR="00DF165F" w:rsidSect="00371B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Knutson, Audrey" w:date="2014-04-21T08:53:00Z" w:initials="KA">
    <w:p w:rsidR="00F175D1" w:rsidRDefault="00F175D1">
      <w:pPr>
        <w:pStyle w:val="CommentText"/>
      </w:pPr>
      <w:r>
        <w:rPr>
          <w:rStyle w:val="CommentReference"/>
        </w:rPr>
        <w:annotationRef/>
      </w:r>
      <w:r>
        <w:t xml:space="preserve">The VRF does not track funding, but does let Volunteers identify the partners who may have helped implement their activities. The form doesn’t tailor itself different depending on the partners selected, though. </w:t>
      </w:r>
    </w:p>
  </w:comment>
  <w:comment w:id="7" w:author="McAllister, Matthew" w:date="2014-04-21T09:30:00Z" w:initials="MJM">
    <w:p w:rsidR="00F634FA" w:rsidRDefault="00F634FA">
      <w:pPr>
        <w:pStyle w:val="CommentText"/>
      </w:pPr>
      <w:r>
        <w:rPr>
          <w:rStyle w:val="CommentReference"/>
        </w:rPr>
        <w:annotationRef/>
      </w:r>
      <w:r>
        <w:t xml:space="preserve">Audrey: </w:t>
      </w:r>
      <w:r w:rsidR="007F43E4">
        <w:t>A</w:t>
      </w:r>
      <w:r>
        <w:t xml:space="preserve">re </w:t>
      </w:r>
      <w:r w:rsidR="007F43E4">
        <w:t xml:space="preserve">there </w:t>
      </w:r>
      <w:r>
        <w:t>not specific questions if your funding source is PEPFAR</w:t>
      </w:r>
      <w:r w:rsidR="007F43E4">
        <w:t>,</w:t>
      </w:r>
      <w:r>
        <w:t xml:space="preserve"> for instance?</w:t>
      </w:r>
    </w:p>
  </w:comment>
  <w:comment w:id="8" w:author="Knutson, Audrey" w:date="2014-04-21T09:30:00Z" w:initials="KA">
    <w:p w:rsidR="00F175D1" w:rsidRDefault="00F175D1">
      <w:pPr>
        <w:pStyle w:val="CommentText"/>
      </w:pPr>
      <w:r>
        <w:rPr>
          <w:rStyle w:val="CommentReference"/>
        </w:rPr>
        <w:annotationRef/>
      </w:r>
      <w:r>
        <w:t xml:space="preserve">This is true when they report on Peace Corps’ Goal 1 activities. </w:t>
      </w:r>
    </w:p>
    <w:p w:rsidR="00F175D1" w:rsidRDefault="00F175D1">
      <w:pPr>
        <w:pStyle w:val="CommentText"/>
      </w:pPr>
    </w:p>
    <w:p w:rsidR="00F175D1" w:rsidRDefault="00F175D1">
      <w:pPr>
        <w:pStyle w:val="CommentText"/>
      </w:pPr>
      <w:r>
        <w:t xml:space="preserve">The new VRF now </w:t>
      </w:r>
      <w:proofErr w:type="spellStart"/>
      <w:r>
        <w:t>lets</w:t>
      </w:r>
      <w:proofErr w:type="spellEnd"/>
      <w:r>
        <w:t xml:space="preserve"> Volunteers report activities that contribute to Peace Corps’ Goal 2 &amp; 3. If the activity doesn’t contribute to PCG1, then they do not report on their Project Goals, et al.</w:t>
      </w:r>
    </w:p>
  </w:comment>
  <w:comment w:id="9" w:author="McAllister, Matthew" w:date="2014-04-21T09:31:00Z" w:initials="MJM">
    <w:p w:rsidR="007F43E4" w:rsidRDefault="007F43E4">
      <w:pPr>
        <w:pStyle w:val="CommentText"/>
      </w:pPr>
      <w:r>
        <w:rPr>
          <w:rStyle w:val="CommentReference"/>
        </w:rPr>
        <w:annotationRef/>
      </w:r>
      <w:r>
        <w:t>Audrey: To make sure I’ve got it, is there any reporting happening in the VRF for Goals 2 or 3?</w:t>
      </w:r>
    </w:p>
  </w:comment>
  <w:comment w:id="10" w:author="McAllister, Matthew" w:date="2014-04-21T08:53:00Z" w:initials="MJM">
    <w:p w:rsidR="00F175D1" w:rsidRDefault="00F175D1">
      <w:pPr>
        <w:pStyle w:val="CommentText"/>
      </w:pPr>
      <w:r>
        <w:rPr>
          <w:rStyle w:val="CommentReference"/>
        </w:rPr>
        <w:annotationRef/>
      </w:r>
      <w:r>
        <w:t>Source file saved in Innovation/</w:t>
      </w:r>
      <w:proofErr w:type="spellStart"/>
      <w:r>
        <w:t>RealTrack</w:t>
      </w:r>
      <w:proofErr w:type="spellEnd"/>
      <w:r>
        <w:t xml:space="preserve"> and includes all Health Project Frameworks</w:t>
      </w:r>
    </w:p>
  </w:comment>
  <w:comment w:id="12" w:author="McAllister, Matthew" w:date="2014-04-21T09:32:00Z" w:initials="MJM">
    <w:p w:rsidR="00F175D1" w:rsidRDefault="00F175D1">
      <w:pPr>
        <w:pStyle w:val="CommentText"/>
      </w:pPr>
      <w:r>
        <w:rPr>
          <w:rStyle w:val="CommentReference"/>
        </w:rPr>
        <w:annotationRef/>
      </w:r>
      <w:r w:rsidR="007F43E4">
        <w:t>Audrey: Can a user download the VRF to their personal Mac or Windows laptop and fill it in over time?</w:t>
      </w:r>
    </w:p>
  </w:comment>
  <w:comment w:id="13" w:author="McAllister, Matthew" w:date="2014-04-21T08:53:00Z" w:initials="MJM">
    <w:p w:rsidR="00F175D1" w:rsidRDefault="00F175D1">
      <w:pPr>
        <w:pStyle w:val="CommentText"/>
      </w:pPr>
      <w:r>
        <w:rPr>
          <w:rStyle w:val="CommentReference"/>
        </w:rPr>
        <w:annotationRef/>
      </w:r>
      <w:r>
        <w:t xml:space="preserve">We should upload this document to </w:t>
      </w:r>
      <w:proofErr w:type="spellStart"/>
      <w:r>
        <w:t>GitHub</w:t>
      </w:r>
      <w:proofErr w:type="spellEnd"/>
      <w:r>
        <w:t>. Saved in Innovation/</w:t>
      </w:r>
      <w:proofErr w:type="spellStart"/>
      <w:r>
        <w:t>RealTrack</w:t>
      </w:r>
      <w:proofErr w:type="spellEnd"/>
    </w:p>
  </w:comment>
  <w:comment w:id="24" w:author="McAllister, Matthew" w:date="2014-04-21T09:37:00Z" w:initials="MJM">
    <w:p w:rsidR="00E7515F" w:rsidRDefault="00E7515F">
      <w:pPr>
        <w:pStyle w:val="CommentText"/>
      </w:pPr>
      <w:r>
        <w:rPr>
          <w:rStyle w:val="CommentReference"/>
        </w:rPr>
        <w:annotationRef/>
      </w:r>
      <w:r>
        <w:t xml:space="preserve">Audrey: I feel like this could be split into 2 requirements: </w:t>
      </w:r>
    </w:p>
    <w:p w:rsidR="00E7515F" w:rsidRDefault="00E7515F">
      <w:pPr>
        <w:pStyle w:val="CommentText"/>
      </w:pPr>
    </w:p>
    <w:p w:rsidR="00E7515F" w:rsidRDefault="00E7515F">
      <w:pPr>
        <w:pStyle w:val="CommentText"/>
      </w:pPr>
      <w:r>
        <w:t>1) Multiple Activities need to be able to be linked together to indicate that they are working toward the same objective, so that if a different volunteer takes over, the system knows it’s the same activity.</w:t>
      </w:r>
    </w:p>
    <w:p w:rsidR="00E7515F" w:rsidRDefault="00E7515F">
      <w:pPr>
        <w:pStyle w:val="CommentText"/>
      </w:pPr>
    </w:p>
    <w:p w:rsidR="00E7515F" w:rsidRDefault="00E7515F">
      <w:pPr>
        <w:pStyle w:val="CommentText"/>
      </w:pPr>
      <w:r>
        <w:t>2) The app needs to know that more than one person was involved and somehow account for that and give credit to multiple Volunteers.</w:t>
      </w:r>
    </w:p>
    <w:p w:rsidR="00E7515F" w:rsidRDefault="00E7515F">
      <w:pPr>
        <w:pStyle w:val="CommentText"/>
      </w:pPr>
    </w:p>
    <w:p w:rsidR="00E7515F" w:rsidRDefault="00E7515F">
      <w:pPr>
        <w:pStyle w:val="CommentText"/>
      </w:pPr>
      <w:r>
        <w:t>Is that accurate? What’s the distinction between this requirement and the Down the Road additions you made?</w:t>
      </w:r>
    </w:p>
  </w:comment>
  <w:comment w:id="31" w:author="Knutson, Audrey" w:date="2014-04-21T08:53:00Z" w:initials="KA">
    <w:p w:rsidR="00F175D1" w:rsidRDefault="00F175D1">
      <w:pPr>
        <w:pStyle w:val="CommentText"/>
      </w:pPr>
      <w:r>
        <w:rPr>
          <w:rStyle w:val="CommentReference"/>
        </w:rPr>
        <w:annotationRef/>
      </w:r>
      <w:r>
        <w:t>If you’re looking for other ideas</w:t>
      </w:r>
      <w:proofErr w:type="gramStart"/>
      <w:r>
        <w:t>..</w:t>
      </w:r>
      <w:proofErr w:type="gramEnd"/>
      <w:r>
        <w:t xml:space="preserve"> </w:t>
      </w:r>
      <w:proofErr w:type="gramStart"/>
      <w:r>
        <w:t>these</w:t>
      </w:r>
      <w:proofErr w:type="gramEnd"/>
      <w:r>
        <w:t xml:space="preserve"> might fall outside the scope of </w:t>
      </w:r>
      <w:proofErr w:type="spellStart"/>
      <w:r>
        <w:t>RealTrack</w:t>
      </w:r>
      <w:proofErr w:type="spellEnd"/>
      <w:r>
        <w:t>, but would hopefully be a part of the next version of the “VRF”</w:t>
      </w:r>
    </w:p>
  </w:comment>
  <w:comment w:id="32" w:author="Knutson, Audrey" w:date="2014-04-21T08:53:00Z" w:initials="KA">
    <w:p w:rsidR="00F175D1" w:rsidRDefault="00F175D1">
      <w:pPr>
        <w:pStyle w:val="CommentText"/>
      </w:pPr>
      <w:r>
        <w:rPr>
          <w:rStyle w:val="CommentReference"/>
        </w:rPr>
        <w:annotationRef/>
      </w:r>
      <w:r>
        <w:t>Currently, the VRF lets Volunteers record the activities they may do with other Volunteers, but only one person gets to report the ‘results’ – this way there isn’t double-counting when post goes to run a report or conflicting results. Volunteers, however, have to rely on their notes to remember what results were achieved (i.e., it’s not recorded in their VRF file for reference later, post-Peace Corps).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89"/>
    <w:multiLevelType w:val="hybridMultilevel"/>
    <w:tmpl w:val="5F7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C46"/>
    <w:multiLevelType w:val="hybridMultilevel"/>
    <w:tmpl w:val="C1B61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A529E"/>
    <w:multiLevelType w:val="hybridMultilevel"/>
    <w:tmpl w:val="87B6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B4096"/>
    <w:multiLevelType w:val="hybridMultilevel"/>
    <w:tmpl w:val="FECE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1221B"/>
    <w:multiLevelType w:val="hybridMultilevel"/>
    <w:tmpl w:val="4D4E2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A42BA"/>
    <w:multiLevelType w:val="hybridMultilevel"/>
    <w:tmpl w:val="CBE8FBE4"/>
    <w:lvl w:ilvl="0" w:tplc="04090001">
      <w:start w:val="1"/>
      <w:numFmt w:val="bullet"/>
      <w:lvlText w:val=""/>
      <w:lvlJc w:val="left"/>
      <w:pPr>
        <w:ind w:left="1080" w:hanging="360"/>
      </w:pPr>
      <w:rPr>
        <w:rFonts w:ascii="Symbol" w:hAnsi="Symbol" w:hint="default"/>
      </w:rPr>
    </w:lvl>
    <w:lvl w:ilvl="1" w:tplc="09CE9792">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9F7B2F"/>
    <w:multiLevelType w:val="hybridMultilevel"/>
    <w:tmpl w:val="2C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9498B"/>
    <w:multiLevelType w:val="hybridMultilevel"/>
    <w:tmpl w:val="441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80445"/>
    <w:multiLevelType w:val="hybridMultilevel"/>
    <w:tmpl w:val="10C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01975"/>
    <w:multiLevelType w:val="hybridMultilevel"/>
    <w:tmpl w:val="98100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D71C9"/>
    <w:multiLevelType w:val="hybridMultilevel"/>
    <w:tmpl w:val="0B9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216621"/>
    <w:multiLevelType w:val="multilevel"/>
    <w:tmpl w:val="BD5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54E50"/>
    <w:multiLevelType w:val="multilevel"/>
    <w:tmpl w:val="4D6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A72CD"/>
    <w:multiLevelType w:val="multilevel"/>
    <w:tmpl w:val="D542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039C4"/>
    <w:multiLevelType w:val="hybridMultilevel"/>
    <w:tmpl w:val="94D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A81A03"/>
    <w:multiLevelType w:val="multilevel"/>
    <w:tmpl w:val="36A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641ECF"/>
    <w:multiLevelType w:val="hybridMultilevel"/>
    <w:tmpl w:val="26E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B142C"/>
    <w:multiLevelType w:val="hybridMultilevel"/>
    <w:tmpl w:val="379E307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B748E4"/>
    <w:multiLevelType w:val="multilevel"/>
    <w:tmpl w:val="53B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6E33F4"/>
    <w:multiLevelType w:val="hybridMultilevel"/>
    <w:tmpl w:val="AC6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9"/>
  </w:num>
  <w:num w:numId="4">
    <w:abstractNumId w:val="26"/>
  </w:num>
  <w:num w:numId="5">
    <w:abstractNumId w:val="17"/>
  </w:num>
  <w:num w:numId="6">
    <w:abstractNumId w:val="12"/>
  </w:num>
  <w:num w:numId="7">
    <w:abstractNumId w:val="23"/>
  </w:num>
  <w:num w:numId="8">
    <w:abstractNumId w:val="14"/>
  </w:num>
  <w:num w:numId="9">
    <w:abstractNumId w:val="4"/>
  </w:num>
  <w:num w:numId="10">
    <w:abstractNumId w:val="3"/>
  </w:num>
  <w:num w:numId="11">
    <w:abstractNumId w:val="21"/>
  </w:num>
  <w:num w:numId="12">
    <w:abstractNumId w:val="25"/>
  </w:num>
  <w:num w:numId="13">
    <w:abstractNumId w:val="16"/>
  </w:num>
  <w:num w:numId="14">
    <w:abstractNumId w:val="18"/>
  </w:num>
  <w:num w:numId="15">
    <w:abstractNumId w:val="15"/>
  </w:num>
  <w:num w:numId="16">
    <w:abstractNumId w:val="11"/>
  </w:num>
  <w:num w:numId="17">
    <w:abstractNumId w:val="20"/>
  </w:num>
  <w:num w:numId="18">
    <w:abstractNumId w:val="27"/>
  </w:num>
  <w:num w:numId="19">
    <w:abstractNumId w:val="6"/>
  </w:num>
  <w:num w:numId="20">
    <w:abstractNumId w:val="2"/>
  </w:num>
  <w:num w:numId="21">
    <w:abstractNumId w:val="24"/>
  </w:num>
  <w:num w:numId="22">
    <w:abstractNumId w:val="1"/>
  </w:num>
  <w:num w:numId="23">
    <w:abstractNumId w:val="5"/>
  </w:num>
  <w:num w:numId="24">
    <w:abstractNumId w:val="9"/>
  </w:num>
  <w:num w:numId="25">
    <w:abstractNumId w:val="8"/>
  </w:num>
  <w:num w:numId="26">
    <w:abstractNumId w:val="0"/>
  </w:num>
  <w:num w:numId="27">
    <w:abstractNumId w:val="22"/>
  </w:num>
  <w:num w:numId="2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inkAnnotations="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53B84"/>
    <w:rsid w:val="00071BFC"/>
    <w:rsid w:val="00091842"/>
    <w:rsid w:val="00094843"/>
    <w:rsid w:val="001369FE"/>
    <w:rsid w:val="0016368C"/>
    <w:rsid w:val="00172585"/>
    <w:rsid w:val="00185B4D"/>
    <w:rsid w:val="001B1861"/>
    <w:rsid w:val="001B5045"/>
    <w:rsid w:val="001C11B7"/>
    <w:rsid w:val="001E5FDB"/>
    <w:rsid w:val="0028032B"/>
    <w:rsid w:val="002B3361"/>
    <w:rsid w:val="002F0E03"/>
    <w:rsid w:val="003332B4"/>
    <w:rsid w:val="003365A7"/>
    <w:rsid w:val="003425B5"/>
    <w:rsid w:val="00371BBD"/>
    <w:rsid w:val="0039399C"/>
    <w:rsid w:val="003B7132"/>
    <w:rsid w:val="004470E0"/>
    <w:rsid w:val="0046203B"/>
    <w:rsid w:val="0047640D"/>
    <w:rsid w:val="004A66E4"/>
    <w:rsid w:val="004C578D"/>
    <w:rsid w:val="00506A50"/>
    <w:rsid w:val="00537390"/>
    <w:rsid w:val="00547FE2"/>
    <w:rsid w:val="00551618"/>
    <w:rsid w:val="005623A8"/>
    <w:rsid w:val="005B381B"/>
    <w:rsid w:val="005C6DAF"/>
    <w:rsid w:val="005D371C"/>
    <w:rsid w:val="00635122"/>
    <w:rsid w:val="00637C3E"/>
    <w:rsid w:val="006434B8"/>
    <w:rsid w:val="00657B85"/>
    <w:rsid w:val="00660D5B"/>
    <w:rsid w:val="00694CCD"/>
    <w:rsid w:val="00741636"/>
    <w:rsid w:val="00757F66"/>
    <w:rsid w:val="007717FC"/>
    <w:rsid w:val="007917EB"/>
    <w:rsid w:val="007D69CF"/>
    <w:rsid w:val="007F43E4"/>
    <w:rsid w:val="007F7244"/>
    <w:rsid w:val="007F7CC7"/>
    <w:rsid w:val="00814679"/>
    <w:rsid w:val="0085609D"/>
    <w:rsid w:val="008666F2"/>
    <w:rsid w:val="00874A86"/>
    <w:rsid w:val="008A2D78"/>
    <w:rsid w:val="008B1B16"/>
    <w:rsid w:val="008B396F"/>
    <w:rsid w:val="00923A5D"/>
    <w:rsid w:val="009443E6"/>
    <w:rsid w:val="00956E53"/>
    <w:rsid w:val="009B2E4B"/>
    <w:rsid w:val="009D0362"/>
    <w:rsid w:val="009D1F6E"/>
    <w:rsid w:val="00A031E9"/>
    <w:rsid w:val="00A03BAC"/>
    <w:rsid w:val="00A404EC"/>
    <w:rsid w:val="00AB2DC8"/>
    <w:rsid w:val="00AD18AD"/>
    <w:rsid w:val="00B4135D"/>
    <w:rsid w:val="00B429FC"/>
    <w:rsid w:val="00B50953"/>
    <w:rsid w:val="00B55740"/>
    <w:rsid w:val="00B60A1C"/>
    <w:rsid w:val="00B62993"/>
    <w:rsid w:val="00B84F97"/>
    <w:rsid w:val="00B85E8B"/>
    <w:rsid w:val="00BE0000"/>
    <w:rsid w:val="00BE5CAB"/>
    <w:rsid w:val="00C10C7C"/>
    <w:rsid w:val="00C93356"/>
    <w:rsid w:val="00CF5DE9"/>
    <w:rsid w:val="00D06274"/>
    <w:rsid w:val="00D116EB"/>
    <w:rsid w:val="00D97968"/>
    <w:rsid w:val="00DB1392"/>
    <w:rsid w:val="00DB442C"/>
    <w:rsid w:val="00DB6A15"/>
    <w:rsid w:val="00DF165F"/>
    <w:rsid w:val="00DF23FF"/>
    <w:rsid w:val="00E305A6"/>
    <w:rsid w:val="00E5786C"/>
    <w:rsid w:val="00E71670"/>
    <w:rsid w:val="00E7515F"/>
    <w:rsid w:val="00E8580B"/>
    <w:rsid w:val="00E91248"/>
    <w:rsid w:val="00EB694E"/>
    <w:rsid w:val="00EF6CD2"/>
    <w:rsid w:val="00F10113"/>
    <w:rsid w:val="00F175D1"/>
    <w:rsid w:val="00F20854"/>
    <w:rsid w:val="00F3632B"/>
    <w:rsid w:val="00F634FA"/>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41178">
      <w:bodyDiv w:val="1"/>
      <w:marLeft w:val="0"/>
      <w:marRight w:val="0"/>
      <w:marTop w:val="0"/>
      <w:marBottom w:val="0"/>
      <w:divBdr>
        <w:top w:val="none" w:sz="0" w:space="0" w:color="auto"/>
        <w:left w:val="none" w:sz="0" w:space="0" w:color="auto"/>
        <w:bottom w:val="none" w:sz="0" w:space="0" w:color="auto"/>
        <w:right w:val="none" w:sz="0" w:space="0" w:color="auto"/>
      </w:divBdr>
    </w:div>
    <w:div w:id="1123965610">
      <w:bodyDiv w:val="1"/>
      <w:marLeft w:val="0"/>
      <w:marRight w:val="0"/>
      <w:marTop w:val="0"/>
      <w:marBottom w:val="0"/>
      <w:divBdr>
        <w:top w:val="none" w:sz="0" w:space="0" w:color="auto"/>
        <w:left w:val="none" w:sz="0" w:space="0" w:color="auto"/>
        <w:bottom w:val="none" w:sz="0" w:space="0" w:color="auto"/>
        <w:right w:val="none" w:sz="0" w:space="0" w:color="auto"/>
      </w:divBdr>
    </w:div>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choquette@peacecorps.gov" TargetMode="External"/><Relationship Id="rId13" Type="http://schemas.openxmlformats.org/officeDocument/2006/relationships/hyperlink" Target="https://github.com/PeaceCorps/peacetrack-readme"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github.com/PeaceCorps/peacetrack-android" TargetMode="External"/><Relationship Id="rId10" Type="http://schemas.openxmlformats.org/officeDocument/2006/relationships/comments" Target="comments.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mmcallister@peacecorps.gov" TargetMode="External"/><Relationship Id="rId14" Type="http://schemas.openxmlformats.org/officeDocument/2006/relationships/hyperlink" Target="https://github.com/PeaceCorps/peacetrack-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3A4F8-AA0A-4601-8087-0F40BAB28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92188387</Template>
  <TotalTime>24</TotalTime>
  <Pages>8</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12854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5</cp:revision>
  <cp:lastPrinted>2014-04-07T14:58:00Z</cp:lastPrinted>
  <dcterms:created xsi:type="dcterms:W3CDTF">2014-04-21T13:14:00Z</dcterms:created>
  <dcterms:modified xsi:type="dcterms:W3CDTF">2014-04-21T13:38:00Z</dcterms:modified>
</cp:coreProperties>
</file>